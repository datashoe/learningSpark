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2DBD" w:rsidRDefault="00FD10BC" w:rsidP="00CA4F1E">
      <w:pPr>
        <w:pStyle w:val="1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语法拾遗</w:t>
      </w:r>
    </w:p>
    <w:p w:rsidR="008A73F6" w:rsidRPr="008A73F6" w:rsidRDefault="008A73F6" w:rsidP="008A73F6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Map[(String, Int)]</w:t>
      </w:r>
      <w:r>
        <w:rPr>
          <w:rFonts w:hint="eastAsia"/>
        </w:rPr>
        <w:t>应该写为</w:t>
      </w:r>
      <w:r>
        <w:t>Map[String, Int</w:t>
      </w:r>
      <w:r w:rsidRPr="008A73F6">
        <w:t>]</w:t>
      </w:r>
    </w:p>
    <w:p w:rsidR="00FD10BC" w:rsidRDefault="00FD10BC" w:rsidP="00FD10BC">
      <w:pPr>
        <w:pStyle w:val="2"/>
      </w:pPr>
      <w:r>
        <w:rPr>
          <w:rFonts w:hint="eastAsia"/>
        </w:rPr>
        <w:t>foldLeft</w:t>
      </w:r>
      <w:r>
        <w:rPr>
          <w:rFonts w:hint="eastAsia"/>
        </w:rPr>
        <w:t>等高级函数</w:t>
      </w:r>
    </w:p>
    <w:p w:rsidR="00FD10BC" w:rsidRDefault="00FD10BC" w:rsidP="00FD10BC">
      <w:r>
        <w:rPr>
          <w:rFonts w:hint="eastAsia"/>
        </w:rPr>
        <w:t>应用场景：</w:t>
      </w:r>
    </w:p>
    <w:p w:rsidR="00FD10BC" w:rsidRDefault="00FD10BC" w:rsidP="00FD10BC">
      <w:proofErr w:type="gramStart"/>
      <w:r>
        <w:t>val</w:t>
      </w:r>
      <w:proofErr w:type="gramEnd"/>
      <w:r>
        <w:t xml:space="preserve"> featureMap_rdd: RDD[((Long, String), mutable.HashMap[Any, Long])] = new_rdd.mapValues{</w:t>
      </w:r>
    </w:p>
    <w:p w:rsidR="00FD10BC" w:rsidRDefault="00FD10BC" w:rsidP="00FD10BC">
      <w:proofErr w:type="gramStart"/>
      <w:r>
        <w:t>case</w:t>
      </w:r>
      <w:proofErr w:type="gramEnd"/>
      <w:r>
        <w:t xml:space="preserve"> (property_arr, filsiz) =&gt; {</w:t>
      </w:r>
    </w:p>
    <w:p w:rsidR="00FD10BC" w:rsidRDefault="00FD10BC" w:rsidP="00FD10BC">
      <w:r>
        <w:t xml:space="preserve">      property_</w:t>
      </w:r>
      <w:proofErr w:type="gramStart"/>
      <w:r>
        <w:t>arr.foldLeft(</w:t>
      </w:r>
      <w:proofErr w:type="gramEnd"/>
      <w:r>
        <w:t>new mutable.HashMap[Any, Long]()){</w:t>
      </w:r>
    </w:p>
    <w:p w:rsidR="00FD10BC" w:rsidRDefault="00FD10BC" w:rsidP="00FD10BC">
      <w:proofErr w:type="gramStart"/>
      <w:r>
        <w:t>case</w:t>
      </w:r>
      <w:proofErr w:type="gramEnd"/>
      <w:r>
        <w:t xml:space="preserve"> (muMap, property) if property != "" &amp;&amp; property != -1L =&gt; {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property -&gt; (muMap.getOrElse(property, 0L) + 1L)</w:t>
      </w:r>
    </w:p>
    <w:p w:rsidR="00FD10BC" w:rsidRDefault="00FD10BC" w:rsidP="00FD10BC">
      <w:r>
        <w:t xml:space="preserve">        }</w:t>
      </w:r>
    </w:p>
    <w:p w:rsidR="00FD10BC" w:rsidRDefault="00FD10BC" w:rsidP="00FD10BC">
      <w:proofErr w:type="gramStart"/>
      <w:r>
        <w:t>muMap</w:t>
      </w:r>
      <w:proofErr w:type="gramEnd"/>
      <w:r>
        <w:t xml:space="preserve"> += "filsiz" -&gt; (muMap.getOrElse("filsiz", 0L) + math.log(filsiz).toLong)</w:t>
      </w:r>
    </w:p>
    <w:p w:rsidR="00FD10BC" w:rsidRDefault="00FD10BC" w:rsidP="00FD10BC">
      <w:r>
        <w:t xml:space="preserve">      }</w:t>
      </w:r>
    </w:p>
    <w:p w:rsidR="00FD10BC" w:rsidRDefault="00FD10BC" w:rsidP="00FD10BC">
      <w:r>
        <w:t xml:space="preserve">    }</w:t>
      </w:r>
    </w:p>
    <w:p w:rsidR="00FD10BC" w:rsidRDefault="00FD10BC" w:rsidP="00FD10BC">
      <w:r>
        <w:t xml:space="preserve">  }</w:t>
      </w:r>
    </w:p>
    <w:p w:rsidR="00FD10BC" w:rsidRDefault="00FD10BC" w:rsidP="00FD10BC">
      <w:r>
        <w:rPr>
          <w:rFonts w:hint="eastAsia"/>
        </w:rPr>
        <w:t>我们不想</w:t>
      </w:r>
      <w:proofErr w:type="gramStart"/>
      <w:r>
        <w:rPr>
          <w:rFonts w:hint="eastAsia"/>
        </w:rPr>
        <w:t>然所有</w:t>
      </w:r>
      <w:proofErr w:type="gramEnd"/>
      <w:r>
        <w:rPr>
          <w:rFonts w:hint="eastAsia"/>
        </w:rPr>
        <w:t>的</w:t>
      </w:r>
      <w:r>
        <w:rPr>
          <w:rFonts w:hint="eastAsia"/>
        </w:rPr>
        <w:t>property</w:t>
      </w:r>
      <w:r>
        <w:rPr>
          <w:rFonts w:hint="eastAsia"/>
        </w:rPr>
        <w:t>参与</w:t>
      </w:r>
      <w:r>
        <w:rPr>
          <w:rFonts w:hint="eastAsia"/>
        </w:rPr>
        <w:t>foldLeft</w:t>
      </w:r>
      <w:r>
        <w:rPr>
          <w:rFonts w:hint="eastAsia"/>
        </w:rPr>
        <w:t>而需要加一个判断，这一点</w:t>
      </w:r>
      <w:r>
        <w:rPr>
          <w:rFonts w:hint="eastAsia"/>
        </w:rPr>
        <w:t>aggregate</w:t>
      </w:r>
      <w:r>
        <w:rPr>
          <w:rFonts w:hint="eastAsia"/>
        </w:rPr>
        <w:t>不行。</w:t>
      </w:r>
    </w:p>
    <w:p w:rsidR="00DC7A48" w:rsidRDefault="00DC7A48" w:rsidP="00FD10BC"/>
    <w:p w:rsidR="00DC7A48" w:rsidRDefault="00DC7A48" w:rsidP="00DC7A48">
      <w:pPr>
        <w:pStyle w:val="2"/>
      </w:pPr>
      <w:r>
        <w:rPr>
          <w:rFonts w:hint="eastAsia"/>
        </w:rPr>
        <w:t>Array[Array[T]]</w:t>
      </w:r>
      <w:r>
        <w:rPr>
          <w:rFonts w:hint="eastAsia"/>
        </w:rPr>
        <w:t>的转置重写</w:t>
      </w:r>
    </w:p>
    <w:p w:rsidR="00D110AE" w:rsidRDefault="00D110AE" w:rsidP="00D110AE">
      <w:proofErr w:type="gramStart"/>
      <w:r>
        <w:t>object</w:t>
      </w:r>
      <w:proofErr w:type="gramEnd"/>
      <w:r>
        <w:t xml:space="preserve"> Transposer{</w:t>
      </w:r>
    </w:p>
    <w:p w:rsidR="00D110AE" w:rsidRDefault="00D110AE" w:rsidP="00D110AE">
      <w:proofErr w:type="gramStart"/>
      <w:r>
        <w:t>implicit</w:t>
      </w:r>
      <w:proofErr w:type="gramEnd"/>
      <w:r>
        <w:t xml:space="preserve"> class TransArr[T](val matrix: Array[Array[T]]){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/>
    <w:p w:rsidR="00D110AE" w:rsidRDefault="00D110AE" w:rsidP="00D110AE">
      <w:proofErr w:type="gramStart"/>
      <w:r>
        <w:t>implicit</w:t>
      </w:r>
      <w:proofErr w:type="gramEnd"/>
      <w:r>
        <w:t xml:space="preserve"> class TransSeq[T](val matrix: Seq[Seq[T]]){</w:t>
      </w:r>
    </w:p>
    <w:p w:rsidR="00D110AE" w:rsidRDefault="00D110AE" w:rsidP="00D110AE">
      <w:proofErr w:type="gramStart"/>
      <w:r>
        <w:t>def</w:t>
      </w:r>
      <w:proofErr w:type="gramEnd"/>
      <w:r>
        <w:t xml:space="preserve"> transposeee(): Seq[Seq[T]] =</w:t>
      </w:r>
    </w:p>
    <w:p w:rsidR="00D110AE" w:rsidRDefault="00D110AE" w:rsidP="00D110AE">
      <w:r>
        <w:t xml:space="preserve">        {</w:t>
      </w:r>
    </w:p>
    <w:p w:rsidR="00D110AE" w:rsidRDefault="00D110AE" w:rsidP="00D110AE">
      <w:proofErr w:type="gramStart"/>
      <w:r>
        <w:t>Array.range(</w:t>
      </w:r>
      <w:proofErr w:type="gramEnd"/>
      <w:r>
        <w:t>0, matrix.head.length).map(i =&gt; matrix.view.map(_(i)))</w:t>
      </w:r>
    </w:p>
    <w:p w:rsidR="00D110AE" w:rsidRDefault="00D110AE" w:rsidP="00D110AE">
      <w:r>
        <w:t xml:space="preserve">        }</w:t>
      </w:r>
    </w:p>
    <w:p w:rsidR="00D110AE" w:rsidRDefault="00D110AE" w:rsidP="00D110AE">
      <w:r>
        <w:t xml:space="preserve">      }</w:t>
      </w:r>
    </w:p>
    <w:p w:rsidR="00D110AE" w:rsidRDefault="00D110AE" w:rsidP="00D110AE">
      <w:r>
        <w:t xml:space="preserve">    }</w:t>
      </w:r>
    </w:p>
    <w:p w:rsidR="00D110AE" w:rsidRDefault="00D110AE" w:rsidP="00D110AE"/>
    <w:p w:rsidR="00D110AE" w:rsidRDefault="00D110AE" w:rsidP="00D110AE">
      <w:proofErr w:type="gramStart"/>
      <w:r>
        <w:t>val</w:t>
      </w:r>
      <w:proofErr w:type="gramEnd"/>
      <w:r>
        <w:t xml:space="preserve"> matrix = Seq(Seq(0, 1, 0), Seq(0, 0, 1), Seq(1, 0, 0))</w:t>
      </w:r>
    </w:p>
    <w:p w:rsidR="00D110AE" w:rsidRDefault="00D110AE" w:rsidP="00D110AE">
      <w:proofErr w:type="gramStart"/>
      <w:r>
        <w:lastRenderedPageBreak/>
        <w:t>matrix.foreach(</w:t>
      </w:r>
      <w:proofErr w:type="gramEnd"/>
      <w:r>
        <w:t>arr =&gt; println(arr.mkString(", ")))</w:t>
      </w:r>
    </w:p>
    <w:p w:rsidR="00D110AE" w:rsidRDefault="00D110AE" w:rsidP="00D110AE"/>
    <w:p w:rsidR="00D110AE" w:rsidRDefault="00D110AE" w:rsidP="00D110AE">
      <w:r>
        <w:rPr>
          <w:rFonts w:hint="eastAsia"/>
        </w:rPr>
        <w:t xml:space="preserve">    // </w:t>
      </w:r>
      <w:r>
        <w:rPr>
          <w:rFonts w:hint="eastAsia"/>
        </w:rPr>
        <w:t>转置</w:t>
      </w:r>
    </w:p>
    <w:p w:rsidR="00D110AE" w:rsidRDefault="00D110AE" w:rsidP="00D110AE">
      <w:proofErr w:type="gramStart"/>
      <w:r>
        <w:t>import</w:t>
      </w:r>
      <w:proofErr w:type="gramEnd"/>
      <w:r>
        <w:t xml:space="preserve"> Transposer._</w:t>
      </w:r>
    </w:p>
    <w:p w:rsidR="00DC7A48" w:rsidRDefault="00D110AE" w:rsidP="00800E24">
      <w:pPr>
        <w:ind w:firstLine="420"/>
      </w:pPr>
      <w:proofErr w:type="gramStart"/>
      <w:r>
        <w:t>matrix.transposeee(</w:t>
      </w:r>
      <w:proofErr w:type="gramEnd"/>
      <w:r>
        <w:t>).foreach(arr =&gt; println(arr.mkString(", ")))</w:t>
      </w:r>
    </w:p>
    <w:p w:rsidR="00800E24" w:rsidRDefault="00800E24" w:rsidP="00800E24">
      <w:pPr>
        <w:ind w:firstLine="420"/>
      </w:pPr>
    </w:p>
    <w:p w:rsidR="007A1371" w:rsidRDefault="007A1371" w:rsidP="00800E24">
      <w:pPr>
        <w:ind w:firstLine="420"/>
      </w:pPr>
    </w:p>
    <w:p w:rsidR="007A1371" w:rsidRDefault="007A1371" w:rsidP="007A1371">
      <w:pPr>
        <w:pStyle w:val="2"/>
      </w:pPr>
      <w:r>
        <w:rPr>
          <w:rFonts w:hint="eastAsia"/>
        </w:rPr>
        <w:t>Array.ofDim</w:t>
      </w:r>
      <w:r>
        <w:rPr>
          <w:rFonts w:hint="eastAsia"/>
        </w:rPr>
        <w:t>的用法</w:t>
      </w:r>
    </w:p>
    <w:p w:rsidR="007A1371" w:rsidRDefault="007A1371" w:rsidP="007A1371">
      <w:proofErr w:type="gramStart"/>
      <w:r>
        <w:t>def</w:t>
      </w:r>
      <w:proofErr w:type="gramEnd"/>
      <w:r>
        <w:t xml:space="preserve"> lagMat(x: Array[Double], maxLag: Int, includeOriginal: Boolean): Array[Array[Double]] = {</w:t>
      </w:r>
    </w:p>
    <w:p w:rsidR="007A1371" w:rsidRDefault="007A1371" w:rsidP="007A1371">
      <w:proofErr w:type="gramStart"/>
      <w:r>
        <w:t>val</w:t>
      </w:r>
      <w:proofErr w:type="gramEnd"/>
      <w:r>
        <w:t xml:space="preserve"> numObservations = x.length</w:t>
      </w:r>
    </w:p>
    <w:p w:rsidR="007A1371" w:rsidRDefault="007A1371" w:rsidP="007A1371">
      <w:proofErr w:type="gramStart"/>
      <w:r>
        <w:t>val</w:t>
      </w:r>
      <w:proofErr w:type="gramEnd"/>
      <w:r>
        <w:t xml:space="preserve"> numRows = numObservations - maxLag</w:t>
      </w:r>
    </w:p>
    <w:p w:rsidR="007A1371" w:rsidRDefault="007A1371" w:rsidP="007A1371">
      <w:proofErr w:type="gramStart"/>
      <w:r>
        <w:t>val</w:t>
      </w:r>
      <w:proofErr w:type="gramEnd"/>
      <w:r>
        <w:t xml:space="preserve"> initialLag = if (includeOriginal) 1 else 0</w:t>
      </w:r>
    </w:p>
    <w:p w:rsidR="007A1371" w:rsidRDefault="007A1371" w:rsidP="007A1371">
      <w:proofErr w:type="gramStart"/>
      <w:r>
        <w:t>val</w:t>
      </w:r>
      <w:proofErr w:type="gramEnd"/>
      <w:r>
        <w:t xml:space="preserve"> numCols = maxLag + initialLag</w:t>
      </w:r>
    </w:p>
    <w:p w:rsidR="007A1371" w:rsidRDefault="007A1371" w:rsidP="007A1371">
      <w:proofErr w:type="gramStart"/>
      <w:r>
        <w:t>val</w:t>
      </w:r>
      <w:proofErr w:type="gramEnd"/>
      <w:r>
        <w:t xml:space="preserve"> lagMat = Array.ofDim[Double](numRows, numCols)</w:t>
      </w:r>
    </w:p>
    <w:p w:rsidR="007A1371" w:rsidRDefault="007A1371" w:rsidP="007A1371"/>
    <w:p w:rsidR="007A1371" w:rsidRDefault="007A1371" w:rsidP="007A1371">
      <w:proofErr w:type="gramStart"/>
      <w:r>
        <w:t>for</w:t>
      </w:r>
      <w:proofErr w:type="gramEnd"/>
      <w:r>
        <w:t xml:space="preserve"> (i &lt;- 0 until numRows) {</w:t>
      </w:r>
    </w:p>
    <w:p w:rsidR="007A1371" w:rsidRDefault="007A1371" w:rsidP="007A1371">
      <w:proofErr w:type="gramStart"/>
      <w:r>
        <w:t>for</w:t>
      </w:r>
      <w:proofErr w:type="gramEnd"/>
      <w:r>
        <w:t xml:space="preserve"> (j &lt;- 0 until numCols) {</w:t>
      </w:r>
    </w:p>
    <w:p w:rsidR="007A1371" w:rsidRDefault="007A1371" w:rsidP="007A1371">
      <w:r>
        <w:t>lagMat(i)(j) = x(i + maxLag - j + initialLag - 1)</w:t>
      </w:r>
    </w:p>
    <w:p w:rsidR="007A1371" w:rsidRDefault="007A1371" w:rsidP="007A1371">
      <w:r>
        <w:t xml:space="preserve">      }</w:t>
      </w:r>
    </w:p>
    <w:p w:rsidR="007A1371" w:rsidRDefault="007A1371" w:rsidP="007A1371">
      <w:r>
        <w:t xml:space="preserve">    }</w:t>
      </w:r>
    </w:p>
    <w:p w:rsidR="007A1371" w:rsidRDefault="007A1371" w:rsidP="007A1371"/>
    <w:p w:rsidR="007A1371" w:rsidRDefault="007A1371" w:rsidP="007A1371">
      <w:r>
        <w:t>lagMat</w:t>
      </w:r>
    </w:p>
    <w:p w:rsidR="007A1371" w:rsidRPr="007A1371" w:rsidRDefault="007A1371" w:rsidP="007A1371">
      <w:r>
        <w:t xml:space="preserve">  }</w:t>
      </w:r>
    </w:p>
    <w:p w:rsidR="00800E24" w:rsidRDefault="00800E24" w:rsidP="00800E24">
      <w:pPr>
        <w:pStyle w:val="2"/>
      </w:pPr>
      <w:r>
        <w:rPr>
          <w:rFonts w:hint="eastAsia"/>
        </w:rPr>
        <w:t>Array.slice</w:t>
      </w:r>
      <w:r w:rsidR="001366BF">
        <w:rPr>
          <w:rFonts w:hint="eastAsia"/>
        </w:rPr>
        <w:t>源码</w:t>
      </w:r>
    </w:p>
    <w:p w:rsidR="00800E24" w:rsidRDefault="00800E24" w:rsidP="00800E24">
      <w:r>
        <w:t>def slice(from: Int, until: Int): Repr = {</w:t>
      </w:r>
    </w:p>
    <w:p w:rsidR="00800E24" w:rsidRDefault="00800E24" w:rsidP="00800E24">
      <w:r>
        <w:t>val lo    = math.max(from, 0)</w:t>
      </w:r>
    </w:p>
    <w:p w:rsidR="00800E24" w:rsidRDefault="00800E24" w:rsidP="00800E24">
      <w:r>
        <w:t>val hi    = math.min(math.max(until, 0), length)</w:t>
      </w:r>
    </w:p>
    <w:p w:rsidR="00800E24" w:rsidRDefault="00800E24" w:rsidP="00800E24">
      <w:r>
        <w:t>val elems = math.max(hi - lo, 0)</w:t>
      </w:r>
    </w:p>
    <w:p w:rsidR="00800E24" w:rsidRDefault="00800E24" w:rsidP="00800E24">
      <w:r>
        <w:t>val b     = newBuilder</w:t>
      </w:r>
    </w:p>
    <w:p w:rsidR="00800E24" w:rsidRDefault="00800E24" w:rsidP="00CA4F1E">
      <w:pPr>
        <w:jc w:val="center"/>
      </w:pPr>
      <w:r>
        <w:t>b.sizeHint(elems)</w:t>
      </w:r>
    </w:p>
    <w:p w:rsidR="00800E24" w:rsidRDefault="00800E24" w:rsidP="00800E24"/>
    <w:p w:rsidR="00800E24" w:rsidRDefault="00800E24" w:rsidP="00800E24">
      <w:r>
        <w:t>var i = lo</w:t>
      </w:r>
    </w:p>
    <w:p w:rsidR="00800E24" w:rsidRDefault="00800E24" w:rsidP="00800E24">
      <w:r>
        <w:t>while (i &lt; hi) {</w:t>
      </w:r>
    </w:p>
    <w:p w:rsidR="00800E24" w:rsidRDefault="00800E24" w:rsidP="00800E24">
      <w:r>
        <w:t xml:space="preserve">      b += self(i)</w:t>
      </w:r>
    </w:p>
    <w:p w:rsidR="00800E24" w:rsidRDefault="00800E24" w:rsidP="00800E24">
      <w:r>
        <w:t xml:space="preserve">      i += 1</w:t>
      </w:r>
    </w:p>
    <w:p w:rsidR="00800E24" w:rsidRDefault="00800E24" w:rsidP="00800E24">
      <w:r>
        <w:t xml:space="preserve">    }</w:t>
      </w:r>
    </w:p>
    <w:p w:rsidR="00800E24" w:rsidRDefault="00800E24" w:rsidP="00800E24">
      <w:r>
        <w:t xml:space="preserve">    b.result</w:t>
      </w:r>
    </w:p>
    <w:p w:rsidR="00800E24" w:rsidRDefault="00800E24" w:rsidP="00800E24">
      <w:r>
        <w:t xml:space="preserve">  }</w:t>
      </w:r>
    </w:p>
    <w:p w:rsidR="00800E24" w:rsidRDefault="00800E24" w:rsidP="00800E24">
      <w:r>
        <w:rPr>
          <w:rFonts w:hint="eastAsia"/>
        </w:rPr>
        <w:t>左闭右开</w:t>
      </w:r>
    </w:p>
    <w:p w:rsidR="007D7D72" w:rsidRDefault="007D7D72" w:rsidP="00800E24"/>
    <w:p w:rsidR="009E79E5" w:rsidRDefault="009E79E5" w:rsidP="009E79E5">
      <w:pPr>
        <w:pStyle w:val="2"/>
      </w:pPr>
      <w:r w:rsidRPr="009E79E5">
        <w:t>Array.range(i, i + step + 1).reverse</w:t>
      </w:r>
      <w:r>
        <w:rPr>
          <w:rFonts w:hint="eastAsia"/>
        </w:rPr>
        <w:t>要比</w:t>
      </w:r>
      <w:r w:rsidRPr="009E79E5">
        <w:t>(i to i + step + 1).reverse</w:t>
      </w:r>
      <w:r>
        <w:rPr>
          <w:rFonts w:hint="eastAsia"/>
        </w:rPr>
        <w:t>多费一次循环</w:t>
      </w:r>
    </w:p>
    <w:p w:rsidR="009E79E5" w:rsidRPr="009E79E5" w:rsidRDefault="009E79E5" w:rsidP="009E79E5">
      <w:r>
        <w:rPr>
          <w:rFonts w:hint="eastAsia"/>
        </w:rPr>
        <w:t>因为</w:t>
      </w:r>
      <w:r>
        <w:rPr>
          <w:rFonts w:hint="eastAsia"/>
        </w:rPr>
        <w:t>Range</w:t>
      </w:r>
      <w:r>
        <w:rPr>
          <w:rFonts w:hint="eastAsia"/>
        </w:rPr>
        <w:t>的</w:t>
      </w:r>
      <w:r>
        <w:rPr>
          <w:rFonts w:hint="eastAsia"/>
        </w:rPr>
        <w:t>reverse</w:t>
      </w:r>
      <w:r>
        <w:rPr>
          <w:rFonts w:hint="eastAsia"/>
        </w:rPr>
        <w:t>调用其实直接首尾对调就可以了，而</w:t>
      </w:r>
      <w:r>
        <w:rPr>
          <w:rFonts w:hint="eastAsia"/>
        </w:rPr>
        <w:t>Array</w:t>
      </w:r>
      <w:r>
        <w:rPr>
          <w:rFonts w:hint="eastAsia"/>
        </w:rPr>
        <w:t>不行。</w:t>
      </w:r>
    </w:p>
    <w:p w:rsidR="009E79E5" w:rsidRDefault="009E79E5" w:rsidP="00800E24"/>
    <w:p w:rsidR="007D7D72" w:rsidRDefault="0099744A" w:rsidP="0099744A">
      <w:pPr>
        <w:pStyle w:val="2"/>
      </w:pPr>
      <w:r>
        <w:rPr>
          <w:rFonts w:hint="eastAsia"/>
        </w:rPr>
        <w:t>Array</w:t>
      </w:r>
      <w:r>
        <w:rPr>
          <w:rFonts w:hint="eastAsia"/>
        </w:rPr>
        <w:t>的</w:t>
      </w:r>
      <w:r>
        <w:rPr>
          <w:rFonts w:hint="eastAsia"/>
        </w:rPr>
        <w:t>flatten</w:t>
      </w:r>
      <w:r>
        <w:rPr>
          <w:rFonts w:hint="eastAsia"/>
        </w:rPr>
        <w:t>用法</w:t>
      </w:r>
    </w:p>
    <w:p w:rsidR="0099744A" w:rsidRDefault="0099744A" w:rsidP="0099744A">
      <w:r>
        <w:t>val arr3: Array[Array[Array[String]]] = Array(</w:t>
      </w:r>
    </w:p>
    <w:p w:rsidR="0099744A" w:rsidRDefault="0099744A" w:rsidP="0099744A">
      <w:r>
        <w:t>Array(</w:t>
      </w:r>
    </w:p>
    <w:p w:rsidR="0099744A" w:rsidRDefault="0099744A" w:rsidP="0099744A">
      <w:r>
        <w:t>Array("A", "B", "C", "D"),</w:t>
      </w:r>
    </w:p>
    <w:p w:rsidR="0099744A" w:rsidRDefault="0099744A" w:rsidP="0099744A">
      <w:r>
        <w:t>Array("E", "F", "G", "H"),</w:t>
      </w:r>
    </w:p>
    <w:p w:rsidR="0099744A" w:rsidRDefault="0099744A" w:rsidP="0099744A">
      <w:r>
        <w:t>Array("I", "J", "K", "L")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Array("M", "N", "O", "P"),</w:t>
      </w:r>
    </w:p>
    <w:p w:rsidR="0099744A" w:rsidRDefault="0099744A" w:rsidP="0099744A">
      <w:r>
        <w:t>Array("Q", "I", "S", "T"),</w:t>
      </w:r>
    </w:p>
    <w:p w:rsidR="0099744A" w:rsidRDefault="0099744A" w:rsidP="0099744A">
      <w:r>
        <w:t>Array("U", "V", "W", "X"),</w:t>
      </w:r>
    </w:p>
    <w:p w:rsidR="0099744A" w:rsidRDefault="0099744A" w:rsidP="0099744A">
      <w:r>
        <w:t>Array("Y", "Z", "1", "2")</w:t>
      </w:r>
    </w:p>
    <w:p w:rsidR="0099744A" w:rsidRDefault="0099744A" w:rsidP="0099744A">
      <w:r>
        <w:t xml:space="preserve">      ),</w:t>
      </w:r>
    </w:p>
    <w:p w:rsidR="0099744A" w:rsidRDefault="0099744A" w:rsidP="0099744A">
      <w:r>
        <w:t>Array(</w:t>
      </w:r>
    </w:p>
    <w:p w:rsidR="0099744A" w:rsidRDefault="0099744A" w:rsidP="0099744A">
      <w:r>
        <w:t>Array("3", "4", "5", "6"),</w:t>
      </w:r>
    </w:p>
    <w:p w:rsidR="0099744A" w:rsidRDefault="0099744A" w:rsidP="0099744A">
      <w:r>
        <w:t>Array("7", "8", "9", "0")</w:t>
      </w:r>
    </w:p>
    <w:p w:rsidR="0099744A" w:rsidRDefault="0099744A" w:rsidP="0099744A">
      <w:r>
        <w:t xml:space="preserve">      )</w:t>
      </w:r>
    </w:p>
    <w:p w:rsidR="0099744A" w:rsidRDefault="0099744A" w:rsidP="0099744A">
      <w:r>
        <w:t xml:space="preserve">    )</w:t>
      </w:r>
    </w:p>
    <w:p w:rsidR="0099744A" w:rsidRDefault="0099744A" w:rsidP="0099744A"/>
    <w:p w:rsidR="0099744A" w:rsidRDefault="0099744A" w:rsidP="0099744A">
      <w:r>
        <w:t>val flattenArr: Array[Array[String]] = arr3.flatten</w:t>
      </w:r>
    </w:p>
    <w:p w:rsidR="0099744A" w:rsidRDefault="0099744A" w:rsidP="0099744A">
      <w:r>
        <w:t>println(flattenArr.length)</w:t>
      </w:r>
    </w:p>
    <w:p w:rsidR="0099744A" w:rsidRDefault="0099744A" w:rsidP="0099744A">
      <w:pPr>
        <w:ind w:firstLine="420"/>
      </w:pPr>
      <w:r>
        <w:t>flattenArr.foreach(x =&gt;println(x.mkString(",")))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9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A,B,C,D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E,F,G,H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I,J,K,L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M,N,O,P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Q,I,S,T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U,V,W,X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Y,Z,1,2</w:t>
      </w:r>
    </w:p>
    <w:p w:rsidR="0099744A" w:rsidRDefault="0099744A" w:rsidP="0099744A">
      <w:pPr>
        <w:ind w:firstLine="420"/>
      </w:pPr>
      <w:r>
        <w:rPr>
          <w:rFonts w:hint="eastAsia"/>
        </w:rPr>
        <w:t>&gt;</w:t>
      </w:r>
      <w:r>
        <w:t>3,4,5,6</w:t>
      </w:r>
    </w:p>
    <w:p w:rsidR="0099744A" w:rsidRPr="0099744A" w:rsidRDefault="0099744A" w:rsidP="0099744A">
      <w:pPr>
        <w:ind w:firstLine="420"/>
      </w:pPr>
      <w:r>
        <w:rPr>
          <w:rFonts w:hint="eastAsia"/>
        </w:rPr>
        <w:t>&gt;</w:t>
      </w:r>
      <w:r>
        <w:t>7,8,9,0</w:t>
      </w:r>
    </w:p>
    <w:p w:rsidR="00766265" w:rsidRDefault="0099744A" w:rsidP="00800E24">
      <w:r>
        <w:rPr>
          <w:rFonts w:hint="eastAsia"/>
        </w:rPr>
        <w:t>可见：</w:t>
      </w:r>
      <w:r>
        <w:rPr>
          <w:rFonts w:hint="eastAsia"/>
        </w:rPr>
        <w:t>flatten</w:t>
      </w:r>
      <w:r>
        <w:rPr>
          <w:rFonts w:hint="eastAsia"/>
        </w:rPr>
        <w:t>是</w:t>
      </w:r>
      <w:r>
        <w:rPr>
          <w:rFonts w:hint="eastAsia"/>
        </w:rPr>
        <w:t>flatten</w:t>
      </w:r>
      <w:r>
        <w:rPr>
          <w:rFonts w:hint="eastAsia"/>
        </w:rPr>
        <w:t>的最外层。</w:t>
      </w:r>
      <w:r w:rsidR="00766265">
        <w:rPr>
          <w:rFonts w:hint="eastAsia"/>
        </w:rPr>
        <w:t>此时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不行。</w:t>
      </w:r>
      <w:r w:rsidR="00766265">
        <w:t>M</w:t>
      </w:r>
      <w:r w:rsidR="00766265">
        <w:rPr>
          <w:rFonts w:hint="eastAsia"/>
        </w:rPr>
        <w:t>ap+flatten</w:t>
      </w:r>
      <w:r w:rsidR="00766265">
        <w:rPr>
          <w:rFonts w:hint="eastAsia"/>
        </w:rPr>
        <w:t>不能由</w:t>
      </w:r>
      <w:r w:rsidR="00766265">
        <w:rPr>
          <w:rFonts w:hint="eastAsia"/>
        </w:rPr>
        <w:t>flatMap</w:t>
      </w:r>
      <w:r w:rsidR="00766265">
        <w:rPr>
          <w:rFonts w:hint="eastAsia"/>
        </w:rPr>
        <w:t>取代</w:t>
      </w:r>
    </w:p>
    <w:p w:rsidR="00AC7D69" w:rsidRPr="00AC7D69" w:rsidRDefault="00AC7D69" w:rsidP="00800E24">
      <w:r>
        <w:rPr>
          <w:rFonts w:hint="eastAsia"/>
        </w:rPr>
        <w:lastRenderedPageBreak/>
        <w:t>应用：时间序列变量矩阵的滞后</w:t>
      </w:r>
    </w:p>
    <w:p w:rsidR="0099744A" w:rsidRDefault="00AC7D69" w:rsidP="00800E24">
      <w:r>
        <w:rPr>
          <w:rFonts w:hint="eastAsia"/>
        </w:rPr>
        <w:t>在</w:t>
      </w:r>
      <w:r>
        <w:rPr>
          <w:rFonts w:hint="eastAsia"/>
        </w:rPr>
        <w:t>sparkts</w:t>
      </w:r>
      <w:r>
        <w:rPr>
          <w:rFonts w:hint="eastAsia"/>
        </w:rPr>
        <w:t>中有关于</w:t>
      </w:r>
      <w:r>
        <w:rPr>
          <w:rFonts w:hint="eastAsia"/>
        </w:rPr>
        <w:t>timeSeries</w:t>
      </w:r>
      <w:r>
        <w:rPr>
          <w:rFonts w:hint="eastAsia"/>
        </w:rPr>
        <w:t>的方阵滞后，但里面的元素是基于</w:t>
      </w:r>
      <w:r>
        <w:rPr>
          <w:rFonts w:hint="eastAsia"/>
        </w:rPr>
        <w:t>spark.mllib.distributed.linag</w:t>
      </w:r>
      <w:r>
        <w:rPr>
          <w:rFonts w:hint="eastAsia"/>
        </w:rPr>
        <w:t>中的</w:t>
      </w:r>
      <w:r>
        <w:rPr>
          <w:rFonts w:hint="eastAsia"/>
        </w:rPr>
        <w:t>Matrix</w:t>
      </w:r>
      <w:r>
        <w:rPr>
          <w:rFonts w:hint="eastAsia"/>
        </w:rPr>
        <w:t>的，想写一个基于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DenseMatrix</w:t>
      </w:r>
      <w:r>
        <w:rPr>
          <w:rFonts w:hint="eastAsia"/>
        </w:rPr>
        <w:t>的。实现的效果和</w:t>
      </w:r>
      <w:r>
        <w:rPr>
          <w:rFonts w:hint="eastAsia"/>
        </w:rPr>
        <w:t>timeSeries</w:t>
      </w:r>
      <w:r>
        <w:rPr>
          <w:rFonts w:hint="eastAsia"/>
        </w:rPr>
        <w:t>中的</w:t>
      </w:r>
      <w:r>
        <w:rPr>
          <w:rFonts w:hint="eastAsia"/>
        </w:rPr>
        <w:t>lag</w:t>
      </w:r>
      <w:r>
        <w:rPr>
          <w:rFonts w:hint="eastAsia"/>
        </w:rPr>
        <w:t>类似：</w:t>
      </w:r>
    </w:p>
    <w:p w:rsidR="00AC7D69" w:rsidRDefault="00AC7D69" w:rsidP="00AC7D69">
      <w:r>
        <w:rPr>
          <w:rFonts w:hint="eastAsia"/>
        </w:rPr>
        <w:t>/**</w:t>
      </w:r>
    </w:p>
    <w:p w:rsidR="00AC7D69" w:rsidRDefault="00AC7D69" w:rsidP="00AC7D69">
      <w:pPr>
        <w:ind w:firstLineChars="150" w:firstLine="315"/>
      </w:pPr>
      <w:r>
        <w:t>* Example input TimeSeries:</w:t>
      </w:r>
    </w:p>
    <w:p w:rsidR="00AC7D69" w:rsidRDefault="00AC7D69" w:rsidP="00AC7D69">
      <w:r>
        <w:t xml:space="preserve">   *   time   a   b</w:t>
      </w:r>
    </w:p>
    <w:p w:rsidR="00AC7D69" w:rsidRDefault="00AC7D69" w:rsidP="00AC7D69">
      <w:r>
        <w:t xml:space="preserve">   *   4 pm   1   6</w:t>
      </w:r>
    </w:p>
    <w:p w:rsidR="00AC7D69" w:rsidRDefault="00AC7D69" w:rsidP="00AC7D69">
      <w:r>
        <w:t xml:space="preserve">   *   5 pm   2   7</w:t>
      </w:r>
    </w:p>
    <w:p w:rsidR="00AC7D69" w:rsidRDefault="00AC7D69" w:rsidP="00AC7D69">
      <w:r>
        <w:t xml:space="preserve">   *   6 pm   3   8</w:t>
      </w:r>
    </w:p>
    <w:p w:rsidR="00AC7D69" w:rsidRDefault="00AC7D69" w:rsidP="00AC7D69">
      <w:r>
        <w:t xml:space="preserve">   *   7 pm   4   9</w:t>
      </w:r>
    </w:p>
    <w:p w:rsidR="00AC7D69" w:rsidRDefault="00AC7D69" w:rsidP="00AC7D69">
      <w:r>
        <w:t xml:space="preserve">   *   8 pm   5   10</w:t>
      </w:r>
    </w:p>
    <w:p w:rsidR="00AC7D69" w:rsidRDefault="00AC7D69" w:rsidP="00AC7D69">
      <w:r>
        <w:t xml:space="preserve">   *</w:t>
      </w:r>
    </w:p>
    <w:p w:rsidR="00AC7D69" w:rsidRDefault="00AC7D69" w:rsidP="00AC7D69">
      <w:r>
        <w:t xml:space="preserve">   * With maxLag 2, includeOriginals = true and TimeSeries.laggedStringKey, we would get:</w:t>
      </w:r>
    </w:p>
    <w:p w:rsidR="00AC7D69" w:rsidRDefault="00AC7D69" w:rsidP="00AC7D69">
      <w:r>
        <w:t xml:space="preserve">   *   time   a   lag1(a)   lag2(a)  b   lag1(b)  lag2(b)</w:t>
      </w:r>
    </w:p>
    <w:p w:rsidR="00AC7D69" w:rsidRDefault="00AC7D69" w:rsidP="00AC7D69">
      <w:r>
        <w:t xml:space="preserve">   *   6 pm   3   2         1         8   7         6</w:t>
      </w:r>
    </w:p>
    <w:p w:rsidR="00AC7D69" w:rsidRDefault="00AC7D69" w:rsidP="00AC7D69">
      <w:r>
        <w:t xml:space="preserve">   *   7 pm   4   3         2         9   8         7</w:t>
      </w:r>
    </w:p>
    <w:p w:rsidR="00AC7D69" w:rsidRPr="00AC7D69" w:rsidRDefault="00AC7D69" w:rsidP="00AC7D69">
      <w:r>
        <w:t xml:space="preserve">   *   8 pm   5   4         3         10  9         8</w:t>
      </w:r>
    </w:p>
    <w:p w:rsidR="0099744A" w:rsidRDefault="00AC7D69" w:rsidP="00AC7D69">
      <w:pPr>
        <w:ind w:firstLineChars="150" w:firstLine="315"/>
      </w:pPr>
      <w:r>
        <w:rPr>
          <w:rFonts w:hint="eastAsia"/>
        </w:rPr>
        <w:t>*/</w:t>
      </w:r>
    </w:p>
    <w:p w:rsidR="0099744A" w:rsidRDefault="0099744A" w:rsidP="00800E24"/>
    <w:p w:rsidR="0099744A" w:rsidRDefault="0099744A" w:rsidP="00800E24"/>
    <w:p w:rsidR="007D7D72" w:rsidRDefault="00057198" w:rsidP="007D7D72">
      <w:pPr>
        <w:pStyle w:val="2"/>
      </w:pPr>
      <w:r>
        <w:t>C</w:t>
      </w:r>
      <w:r w:rsidR="007D7D72">
        <w:rPr>
          <w:rFonts w:hint="eastAsia"/>
        </w:rPr>
        <w:t>oncat</w:t>
      </w:r>
    </w:p>
    <w:p w:rsidR="00057198" w:rsidRDefault="00057198" w:rsidP="00057198"/>
    <w:p w:rsidR="00057198" w:rsidRDefault="00057198" w:rsidP="00057198"/>
    <w:p w:rsidR="00057198" w:rsidRDefault="00057198" w:rsidP="00057198">
      <w:pPr>
        <w:pStyle w:val="2"/>
      </w:pPr>
      <w:r>
        <w:rPr>
          <w:rFonts w:hint="eastAsia"/>
        </w:rPr>
        <w:t>Option</w:t>
      </w:r>
      <w:r>
        <w:rPr>
          <w:rFonts w:hint="eastAsia"/>
        </w:rPr>
        <w:t>在高阶函数中的应用</w:t>
      </w:r>
    </w:p>
    <w:p w:rsidR="00331A6C" w:rsidRDefault="00331A6C" w:rsidP="00331A6C"/>
    <w:p w:rsidR="00331A6C" w:rsidRDefault="00331A6C" w:rsidP="00331A6C">
      <w:pPr>
        <w:pStyle w:val="2"/>
      </w:pPr>
      <w:r>
        <w:rPr>
          <w:rFonts w:hint="eastAsia"/>
        </w:rPr>
        <w:t>equals</w:t>
      </w:r>
      <w:r>
        <w:rPr>
          <w:rFonts w:hint="eastAsia"/>
        </w:rPr>
        <w:t>、</w:t>
      </w:r>
      <w:r>
        <w:rPr>
          <w:rFonts w:hint="eastAsia"/>
        </w:rPr>
        <w:t>eq</w:t>
      </w:r>
      <w:r>
        <w:rPr>
          <w:rFonts w:hint="eastAsia"/>
        </w:rPr>
        <w:t>和</w:t>
      </w:r>
      <w:r>
        <w:rPr>
          <w:rFonts w:hint="eastAsia"/>
        </w:rPr>
        <w:t>==</w:t>
      </w:r>
      <w:r>
        <w:rPr>
          <w:rFonts w:hint="eastAsia"/>
        </w:rPr>
        <w:t>方法</w:t>
      </w:r>
    </w:p>
    <w:p w:rsidR="00331A6C" w:rsidRPr="00331A6C" w:rsidRDefault="00331A6C" w:rsidP="00331A6C">
      <w:pPr>
        <w:pStyle w:val="3"/>
        <w:rPr>
          <w:kern w:val="0"/>
        </w:rPr>
      </w:pPr>
      <w:r>
        <w:rPr>
          <w:kern w:val="0"/>
        </w:rPr>
        <w:t>定义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==(arg0: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expression x == that is equivalent to if (x eq null) that eq null else x.equals(that).</w:t>
      </w:r>
    </w:p>
    <w:p w:rsidR="00331A6C" w:rsidRP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final def eq(arg0: AnyRef):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Tests whether the argument (that) is a reference to the receiver object (this).</w:t>
      </w:r>
    </w:p>
    <w:p w:rsidR="00331A6C" w:rsidRDefault="00331A6C" w:rsidP="00331A6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lastRenderedPageBreak/>
        <w:t>def equals(arg0: Any): Boolean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  <w:t>The equality method for reference types.</w:t>
      </w:r>
    </w:p>
    <w:p w:rsidR="00331A6C" w:rsidRPr="00331A6C" w:rsidRDefault="00331A6C" w:rsidP="00331A6C">
      <w:pPr>
        <w:pStyle w:val="3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hint="eastAsia"/>
          <w:kern w:val="0"/>
        </w:rPr>
        <w:t>理解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简言之，equals方法是检查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是否相等，而eq方法检查的是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引用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是否相等。所以如果比较的对象是null那么==调用的是eq，不是null的情况调用的是equals。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Style w:val="3Char"/>
          <w:rFonts w:hint="eastAsia"/>
        </w:rPr>
        <w:t>equals</w:t>
      </w:r>
      <w:r w:rsidR="00B87447">
        <w:rPr>
          <w:rStyle w:val="3Char"/>
          <w:rFonts w:hint="eastAsia"/>
        </w:rPr>
        <w:t>和</w:t>
      </w:r>
      <w:r w:rsidR="00B87447">
        <w:rPr>
          <w:rStyle w:val="3Char"/>
          <w:rFonts w:hint="eastAsia"/>
        </w:rPr>
        <w:t>eq</w:t>
      </w:r>
      <w:r w:rsidR="00B87447">
        <w:rPr>
          <w:rStyle w:val="3Char"/>
          <w:rFonts w:hint="eastAsia"/>
        </w:rPr>
        <w:t>在</w:t>
      </w:r>
      <w:r w:rsidR="00B87447">
        <w:rPr>
          <w:rStyle w:val="3Char"/>
          <w:rFonts w:hint="eastAsia"/>
        </w:rPr>
        <w:t>null</w:t>
      </w:r>
      <w:r w:rsidR="00B87447">
        <w:rPr>
          <w:rStyle w:val="3Char"/>
          <w:rFonts w:hint="eastAsia"/>
        </w:rPr>
        <w:t>比较中的区别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equals在比较null时是不安全的，而eq可以，进而==也可以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a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val b = null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//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println(a.equals(b)) // not compile, NullPointerException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println(a.eq(b))</w:t>
      </w:r>
    </w:p>
    <w:p w:rsid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println(a == b)</w:t>
      </w:r>
    </w:p>
    <w:p w:rsidR="00331A6C" w:rsidRDefault="00B87447" w:rsidP="00331A6C">
      <w:pPr>
        <w:pStyle w:val="3"/>
        <w:rPr>
          <w:kern w:val="0"/>
        </w:rPr>
      </w:pPr>
      <w:r>
        <w:rPr>
          <w:rFonts w:hint="eastAsia"/>
          <w:kern w:val="0"/>
        </w:rPr>
        <w:t>equals</w:t>
      </w:r>
      <w:r>
        <w:rPr>
          <w:rFonts w:hint="eastAsia"/>
          <w:kern w:val="0"/>
        </w:rPr>
        <w:t>和</w:t>
      </w:r>
      <w:r>
        <w:rPr>
          <w:rFonts w:hint="eastAsia"/>
          <w:kern w:val="0"/>
        </w:rPr>
        <w:t>eq</w:t>
      </w:r>
      <w:r>
        <w:rPr>
          <w:rFonts w:hint="eastAsia"/>
          <w:kern w:val="0"/>
        </w:rPr>
        <w:t>在其他对象比较中的区别</w:t>
      </w:r>
    </w:p>
    <w:p w:rsidR="00B87447" w:rsidRPr="00B87447" w:rsidRDefault="00B87447" w:rsidP="00B87447">
      <w:r>
        <w:rPr>
          <w:rFonts w:hint="eastAsia"/>
        </w:rPr>
        <w:t>常见的</w:t>
      </w:r>
      <w:r>
        <w:rPr>
          <w:rFonts w:hint="eastAsia"/>
        </w:rPr>
        <w:t>scala</w:t>
      </w:r>
      <w:r>
        <w:rPr>
          <w:rFonts w:hint="eastAsia"/>
        </w:rPr>
        <w:t>内置类都包含</w:t>
      </w:r>
    </w:p>
    <w:p w:rsidR="00B87447" w:rsidRDefault="00B87447" w:rsidP="00B87447">
      <w:pPr>
        <w:pStyle w:val="4"/>
        <w:rPr>
          <w:kern w:val="0"/>
        </w:rPr>
      </w:pPr>
      <w:r>
        <w:rPr>
          <w:rFonts w:hint="eastAsia"/>
          <w:kern w:val="0"/>
        </w:rPr>
        <w:t>case class</w:t>
      </w:r>
    </w:p>
    <w:p w:rsidR="00331A6C" w:rsidRPr="00331A6C" w:rsidRDefault="00331A6C" w:rsidP="00331A6C">
      <w:pPr>
        <w:rPr>
          <w:kern w:val="0"/>
        </w:rPr>
      </w:pPr>
      <w:r w:rsidRPr="00331A6C">
        <w:rPr>
          <w:kern w:val="0"/>
        </w:rPr>
        <w:t>在</w:t>
      </w:r>
      <w:r w:rsidRPr="00331A6C">
        <w:rPr>
          <w:kern w:val="0"/>
        </w:rPr>
        <w:t>java</w:t>
      </w:r>
      <w:r w:rsidRPr="00331A6C">
        <w:rPr>
          <w:kern w:val="0"/>
        </w:rPr>
        <w:t>中如果要对两个对象进行值比较，那么必须要实现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方法。而在</w:t>
      </w:r>
      <w:r w:rsidRPr="00331A6C">
        <w:rPr>
          <w:kern w:val="0"/>
        </w:rPr>
        <w:t>scala</w:t>
      </w:r>
      <w:r w:rsidRPr="00331A6C">
        <w:rPr>
          <w:kern w:val="0"/>
        </w:rPr>
        <w:t>中为开发者提供了</w:t>
      </w:r>
      <w:r w:rsidRPr="00331A6C">
        <w:rPr>
          <w:kern w:val="0"/>
        </w:rPr>
        <w:t>case class</w:t>
      </w:r>
      <w:r w:rsidRPr="00331A6C">
        <w:rPr>
          <w:kern w:val="0"/>
        </w:rPr>
        <w:t>，默认实现了</w:t>
      </w:r>
      <w:r w:rsidRPr="00331A6C">
        <w:rPr>
          <w:kern w:val="0"/>
        </w:rPr>
        <w:t xml:space="preserve">equals </w:t>
      </w:r>
      <w:r w:rsidRPr="00331A6C">
        <w:rPr>
          <w:kern w:val="0"/>
        </w:rPr>
        <w:t>和</w:t>
      </w:r>
      <w:r w:rsidRPr="00331A6C">
        <w:rPr>
          <w:kern w:val="0"/>
        </w:rPr>
        <w:t>hashCode</w:t>
      </w:r>
      <w:r w:rsidRPr="00331A6C">
        <w:rPr>
          <w:kern w:val="0"/>
        </w:rPr>
        <w:t>方法。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del w:id="0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delText>caseclass</w:delText>
        </w:r>
      </w:del>
      <w:ins w:id="1" w:author="theirs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2" w:author="dell" w:date="2018-07-24T08:32:00Z">
        <w:r w:rsidR="00331A6C"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="00331A6C"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del w:id="3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delText xml:space="preserve">defined </w:delTex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delText>class</w:delText>
        </w:r>
      </w:del>
      <w:ins w:id="4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5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B87447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="00331A6C" w:rsidRPr="00331A6C">
        <w:rPr>
          <w:rFonts w:ascii="宋体" w:eastAsia="宋体" w:hAnsi="宋体" w:cs="宋体"/>
          <w:kern w:val="0"/>
          <w:sz w:val="24"/>
        </w:rPr>
        <w:t>(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="00331A6C" w:rsidRPr="00331A6C">
        <w:rPr>
          <w:rFonts w:ascii="宋体" w:eastAsia="宋体" w:hAnsi="宋体" w:cs="宋体"/>
          <w:kern w:val="0"/>
          <w:sz w:val="24"/>
        </w:rPr>
        <w:t xml:space="preserve">, </w:t>
      </w:r>
      <w:r w:rsidR="00331A6C"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="00331A6C"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b1 equals b2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而对于Array或者Map对象不能简单点使用equals进行</w:t>
      </w:r>
      <w:r w:rsidRPr="00331A6C">
        <w:rPr>
          <w:rFonts w:ascii="宋体" w:eastAsia="宋体" w:hAnsi="宋体" w:cs="宋体"/>
          <w:b/>
          <w:bCs/>
          <w:kern w:val="0"/>
          <w:sz w:val="24"/>
          <w:szCs w:val="24"/>
        </w:rPr>
        <w:t>值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比较，要通过</w:t>
      </w:r>
      <w:r w:rsidRPr="00331A6C">
        <w:rPr>
          <w:rFonts w:ascii="宋体" w:eastAsia="宋体" w:hAnsi="宋体" w:cs="宋体"/>
          <w:kern w:val="0"/>
          <w:sz w:val="24"/>
        </w:rPr>
        <w:t>sameElements</w:t>
      </w:r>
      <w:r w:rsidRPr="00331A6C">
        <w:rPr>
          <w:rFonts w:ascii="宋体" w:eastAsia="宋体" w:hAnsi="宋体" w:cs="宋体"/>
          <w:kern w:val="0"/>
          <w:sz w:val="24"/>
          <w:szCs w:val="24"/>
        </w:rPr>
        <w:t>方法，例如：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(x,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res4: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res5: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res6: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m1: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"y"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m2: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y)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res7: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m3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"x"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>-&gt;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"z"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m3: scala.collection.immutable.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Int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String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Map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1</w:t>
      </w:r>
      <w:r w:rsidRPr="00331A6C">
        <w:rPr>
          <w:rFonts w:ascii="宋体" w:eastAsia="宋体" w:hAnsi="宋体" w:cs="宋体"/>
          <w:kern w:val="0"/>
          <w:sz w:val="24"/>
        </w:rPr>
        <w:t xml:space="preserve"> -&gt; x,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2</w:t>
      </w:r>
      <w:r w:rsidRPr="00331A6C">
        <w:rPr>
          <w:rFonts w:ascii="宋体" w:eastAsia="宋体" w:hAnsi="宋体" w:cs="宋体"/>
          <w:kern w:val="0"/>
          <w:sz w:val="24"/>
        </w:rPr>
        <w:t xml:space="preserve"> -&gt; z)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m1 sameElements m3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res8: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  <w:szCs w:val="24"/>
        </w:rPr>
        <w:t>如果Array中存的是对象，也是一样的，例如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ins w:id="6" w:author="theirs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caseclass</w:t>
        </w:r>
      </w:ins>
      <w:ins w:id="7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Bread(brand:String, price:Int)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ins w:id="8" w:author="theirs" w:date="2018-07-24T08:32:00Z">
        <w:r w:rsidRPr="00331A6C">
          <w:rPr>
            <w:rFonts w:ascii="宋体" w:eastAsia="宋体" w:hAnsi="宋体" w:cs="宋体"/>
            <w:kern w:val="0"/>
            <w:sz w:val="24"/>
          </w:rPr>
          <w:t>defined</w:t>
        </w:r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ins w:id="9" w:author="dell" w:date="2018-07-24T08:32:00Z">
        <w:r w:rsidRPr="00331A6C">
          <w:rPr>
            <w:rFonts w:ascii="宋体" w:eastAsia="宋体" w:hAnsi="宋体" w:cs="宋体"/>
            <w:kern w:val="0"/>
            <w:sz w:val="24"/>
            <w:szCs w:val="24"/>
          </w:rPr>
          <w:t>class</w:t>
        </w:r>
      </w:ins>
      <w:r w:rsidRPr="00331A6C">
        <w:rPr>
          <w:rFonts w:ascii="宋体" w:eastAsia="宋体" w:hAnsi="宋体" w:cs="宋体"/>
          <w:kern w:val="0"/>
          <w:sz w:val="24"/>
          <w:szCs w:val="24"/>
        </w:rPr>
        <w:t xml:space="preserve"> Bread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b3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"BreadTalk"</w:t>
      </w:r>
      <w:r w:rsidRPr="00331A6C">
        <w:rPr>
          <w:rFonts w:ascii="宋体" w:eastAsia="宋体" w:hAnsi="宋体" w:cs="宋体"/>
          <w:kern w:val="0"/>
          <w:sz w:val="24"/>
        </w:rPr>
        <w:t xml:space="preserve">,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b3: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lastRenderedPageBreak/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a1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(b1)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a2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(b2)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50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</w:t>
      </w:r>
      <w:r w:rsidRPr="00331A6C">
        <w:rPr>
          <w:rFonts w:ascii="宋体" w:eastAsia="宋体" w:hAnsi="宋体" w:cs="宋体"/>
          <w:kern w:val="0"/>
          <w:sz w:val="24"/>
          <w:szCs w:val="24"/>
        </w:rPr>
        <w:t>val</w:t>
      </w:r>
      <w:r w:rsidRPr="00331A6C">
        <w:rPr>
          <w:rFonts w:ascii="宋体" w:eastAsia="宋体" w:hAnsi="宋体" w:cs="宋体"/>
          <w:kern w:val="0"/>
          <w:sz w:val="24"/>
        </w:rPr>
        <w:t xml:space="preserve"> a3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(b3)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a3: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[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 xml:space="preserve">]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Array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</w:t>
      </w:r>
      <w:r w:rsidRPr="00331A6C">
        <w:rPr>
          <w:rFonts w:ascii="宋体" w:eastAsia="宋体" w:hAnsi="宋体" w:cs="宋体"/>
          <w:kern w:val="0"/>
          <w:sz w:val="24"/>
        </w:rPr>
        <w:t>(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BreadTalk</w:t>
      </w:r>
      <w:r w:rsidRPr="00331A6C">
        <w:rPr>
          <w:rFonts w:ascii="宋体" w:eastAsia="宋体" w:hAnsi="宋体" w:cs="宋体"/>
          <w:kern w:val="0"/>
          <w:sz w:val="24"/>
        </w:rPr>
        <w:t>,</w:t>
      </w:r>
      <w:r w:rsidRPr="00331A6C">
        <w:rPr>
          <w:rFonts w:ascii="宋体" w:eastAsia="宋体" w:hAnsi="宋体" w:cs="宋体"/>
          <w:kern w:val="0"/>
          <w:sz w:val="24"/>
          <w:szCs w:val="24"/>
        </w:rPr>
        <w:t>60</w:t>
      </w:r>
      <w:r w:rsidRPr="00331A6C">
        <w:rPr>
          <w:rFonts w:ascii="宋体" w:eastAsia="宋体" w:hAnsi="宋体" w:cs="宋体"/>
          <w:kern w:val="0"/>
          <w:sz w:val="24"/>
        </w:rPr>
        <w:t>))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res0: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a2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res1: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true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equals a3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res2: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</w:p>
    <w:p w:rsidR="00331A6C" w:rsidRPr="00331A6C" w:rsidRDefault="00331A6C" w:rsidP="00331A6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</w:rPr>
      </w:pPr>
      <w:r w:rsidRPr="00331A6C">
        <w:rPr>
          <w:rFonts w:ascii="宋体" w:eastAsia="宋体" w:hAnsi="宋体" w:cs="宋体"/>
          <w:kern w:val="0"/>
          <w:sz w:val="24"/>
        </w:rPr>
        <w:t>scala&gt; a1 sameElements a3</w:t>
      </w:r>
    </w:p>
    <w:p w:rsidR="00B87447" w:rsidRDefault="00331A6C" w:rsidP="00B874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1A6C">
        <w:rPr>
          <w:rFonts w:ascii="宋体" w:eastAsia="宋体" w:hAnsi="宋体" w:cs="宋体"/>
          <w:kern w:val="0"/>
          <w:sz w:val="24"/>
        </w:rPr>
        <w:t xml:space="preserve">res3: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Boolean</w:t>
      </w:r>
      <w:r w:rsidRPr="00331A6C">
        <w:rPr>
          <w:rFonts w:ascii="宋体" w:eastAsia="宋体" w:hAnsi="宋体" w:cs="宋体"/>
          <w:kern w:val="0"/>
          <w:sz w:val="24"/>
        </w:rPr>
        <w:t xml:space="preserve"> = </w:t>
      </w:r>
      <w:r w:rsidRPr="00331A6C">
        <w:rPr>
          <w:rFonts w:ascii="宋体" w:eastAsia="宋体" w:hAnsi="宋体" w:cs="宋体"/>
          <w:kern w:val="0"/>
          <w:sz w:val="24"/>
          <w:szCs w:val="24"/>
        </w:rPr>
        <w:t>false</w:t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Pr="00331A6C">
        <w:rPr>
          <w:rFonts w:ascii="宋体" w:eastAsia="宋体" w:hAnsi="宋体" w:cs="宋体"/>
          <w:kern w:val="0"/>
          <w:sz w:val="24"/>
          <w:szCs w:val="24"/>
        </w:rPr>
        <w:br/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主要内容转载自</w:t>
      </w:r>
      <w:r w:rsidRPr="00331A6C">
        <w:rPr>
          <w:rFonts w:ascii="宋体" w:eastAsia="宋体" w:hAnsi="宋体" w:cs="宋体"/>
          <w:kern w:val="0"/>
          <w:sz w:val="24"/>
          <w:szCs w:val="24"/>
        </w:rPr>
        <w:t>：https://www.jianshu.com/p/7b2b19d2fe7d</w:t>
      </w:r>
      <w:r w:rsidR="00B87447">
        <w:rPr>
          <w:rFonts w:ascii="宋体" w:eastAsia="宋体" w:hAnsi="宋体" w:cs="宋体" w:hint="eastAsia"/>
          <w:kern w:val="0"/>
          <w:sz w:val="24"/>
          <w:szCs w:val="24"/>
        </w:rPr>
        <w:t>，部分原创</w:t>
      </w:r>
    </w:p>
    <w:p w:rsidR="000C01AA" w:rsidRDefault="000C01AA" w:rsidP="000C01AA">
      <w:pPr>
        <w:pStyle w:val="2"/>
      </w:pPr>
      <w:r>
        <w:rPr>
          <w:rFonts w:hint="eastAsia"/>
        </w:rPr>
        <w:t>一般类的深拷贝问题</w:t>
      </w:r>
    </w:p>
    <w:p w:rsidR="000C01AA" w:rsidRDefault="000C01AA" w:rsidP="000C01AA">
      <w:r>
        <w:rPr>
          <w:rFonts w:hint="eastAsia"/>
        </w:rPr>
        <w:t>深拷贝和浅拷贝的区别就是一个赋值是引用</w:t>
      </w:r>
      <w:r>
        <w:rPr>
          <w:rFonts w:hint="eastAsia"/>
        </w:rPr>
        <w:t>,</w:t>
      </w:r>
      <w:r>
        <w:rPr>
          <w:rFonts w:hint="eastAsia"/>
        </w:rPr>
        <w:t>另一个赋值直接将值赋予对象</w:t>
      </w:r>
      <w:r>
        <w:rPr>
          <w:rFonts w:hint="eastAsia"/>
        </w:rPr>
        <w:t>.java</w:t>
      </w:r>
      <w:r>
        <w:rPr>
          <w:rFonts w:hint="eastAsia"/>
        </w:rPr>
        <w:t>创建的一般对象进行赋值是浅拷贝。</w:t>
      </w:r>
    </w:p>
    <w:p w:rsidR="000C01AA" w:rsidRDefault="000C01AA" w:rsidP="000C01AA">
      <w:pPr>
        <w:pStyle w:val="3"/>
      </w:pPr>
      <w:r>
        <w:rPr>
          <w:rFonts w:hint="eastAsia"/>
        </w:rPr>
        <w:t>示例</w:t>
      </w:r>
    </w:p>
    <w:p w:rsidR="000C01AA" w:rsidRDefault="000C01AA" w:rsidP="000C01AA">
      <w:r>
        <w:t>class Params {</w:t>
      </w:r>
    </w:p>
    <w:p w:rsidR="000C01AA" w:rsidRDefault="000C01AA" w:rsidP="000C01AA">
      <w:r>
        <w:t xml:space="preserve">  var values: String = ""</w:t>
      </w:r>
    </w:p>
    <w:p w:rsidR="000C01AA" w:rsidRDefault="000C01AA" w:rsidP="000C01AA">
      <w:r>
        <w:t>var separator: String = "##||##"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将新的参数添加进来</w:t>
      </w:r>
      <w:r>
        <w:rPr>
          <w:rFonts w:hint="eastAsia"/>
        </w:rPr>
        <w:t xml:space="preserve"> */</w:t>
      </w:r>
    </w:p>
    <w:p w:rsidR="000C01AA" w:rsidRDefault="000C01AA" w:rsidP="000C01AA">
      <w:r>
        <w:t>def append(newParam: String): this.type = {</w:t>
      </w:r>
    </w:p>
    <w:p w:rsidR="000C01AA" w:rsidRDefault="000C01AA" w:rsidP="000C01AA">
      <w:r>
        <w:t xml:space="preserve">    this.values = if(values.equals("")){</w:t>
      </w:r>
    </w:p>
    <w:p w:rsidR="000C01AA" w:rsidRDefault="000C01AA" w:rsidP="000C01AA">
      <w:r>
        <w:t>newParam</w:t>
      </w:r>
    </w:p>
    <w:p w:rsidR="000C01AA" w:rsidRDefault="000C01AA" w:rsidP="000C01AA">
      <w:r>
        <w:t xml:space="preserve">    } else {</w:t>
      </w:r>
    </w:p>
    <w:p w:rsidR="000C01AA" w:rsidRDefault="000C01AA" w:rsidP="000C01AA">
      <w:r>
        <w:t xml:space="preserve">      this.values + separator + newParam}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lastRenderedPageBreak/>
        <w:t xml:space="preserve">  /** </w:t>
      </w:r>
      <w:r>
        <w:rPr>
          <w:rFonts w:hint="eastAsia"/>
        </w:rPr>
        <w:t>设定分隔不同节点参数的分隔符</w:t>
      </w:r>
      <w:r>
        <w:rPr>
          <w:rFonts w:hint="eastAsia"/>
        </w:rPr>
        <w:t xml:space="preserve"> */</w:t>
      </w:r>
    </w:p>
    <w:p w:rsidR="000C01AA" w:rsidRDefault="000C01AA" w:rsidP="000C01AA">
      <w:r>
        <w:t>def setSeparator(separator: String): this.type = {</w:t>
      </w:r>
    </w:p>
    <w:p w:rsidR="000C01AA" w:rsidRDefault="000C01AA" w:rsidP="000C01AA">
      <w:r>
        <w:t xml:space="preserve">    this.separator = separator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直接更新本节点的参数</w:t>
      </w:r>
      <w:r>
        <w:rPr>
          <w:rFonts w:hint="eastAsia"/>
        </w:rPr>
        <w:t xml:space="preserve">  */</w:t>
      </w:r>
    </w:p>
    <w:p w:rsidR="000C01AA" w:rsidRDefault="000C01AA" w:rsidP="000C01AA">
      <w:r>
        <w:t>def update(params: String): this.type = {</w:t>
      </w:r>
    </w:p>
    <w:p w:rsidR="000C01AA" w:rsidRDefault="000C01AA" w:rsidP="000C01AA">
      <w:r>
        <w:t xml:space="preserve">    this.values = params</w:t>
      </w:r>
    </w:p>
    <w:p w:rsidR="000C01AA" w:rsidRDefault="000C01AA" w:rsidP="000C01AA">
      <w:r>
        <w:t>this</w:t>
      </w:r>
    </w:p>
    <w:p w:rsidR="000C01AA" w:rsidRDefault="000C01AA" w:rsidP="000C01AA">
      <w:r>
        <w:t xml:space="preserve">  }</w:t>
      </w:r>
    </w:p>
    <w:p w:rsidR="000C01AA" w:rsidRDefault="000C01AA" w:rsidP="000C01AA"/>
    <w:p w:rsidR="000C01AA" w:rsidRDefault="000C01AA" w:rsidP="000C01AA">
      <w:r>
        <w:rPr>
          <w:rFonts w:hint="eastAsia"/>
        </w:rPr>
        <w:t xml:space="preserve">  /** </w:t>
      </w:r>
      <w:r>
        <w:rPr>
          <w:rFonts w:hint="eastAsia"/>
        </w:rPr>
        <w:t>创建一个</w:t>
      </w:r>
      <w:r>
        <w:rPr>
          <w:rFonts w:hint="eastAsia"/>
        </w:rPr>
        <w:t>copy</w:t>
      </w:r>
      <w:r>
        <w:rPr>
          <w:rFonts w:hint="eastAsia"/>
        </w:rPr>
        <w:t>方法，区别引用赋值，解决算子多次执行自我</w:t>
      </w:r>
      <w:r>
        <w:rPr>
          <w:rFonts w:hint="eastAsia"/>
        </w:rPr>
        <w:t>append</w:t>
      </w:r>
      <w:r>
        <w:rPr>
          <w:rFonts w:hint="eastAsia"/>
        </w:rPr>
        <w:t>的问题</w:t>
      </w:r>
      <w:r>
        <w:rPr>
          <w:rFonts w:hint="eastAsia"/>
        </w:rPr>
        <w:t xml:space="preserve"> */</w:t>
      </w:r>
    </w:p>
    <w:p w:rsidR="000C01AA" w:rsidRDefault="000C01AA" w:rsidP="000C01AA">
      <w:r>
        <w:t>def copy: Params = {</w:t>
      </w:r>
    </w:p>
    <w:p w:rsidR="000C01AA" w:rsidRDefault="000C01AA" w:rsidP="000C01AA">
      <w:r>
        <w:t>val newParams = new Params</w:t>
      </w:r>
    </w:p>
    <w:p w:rsidR="000C01AA" w:rsidRDefault="000C01AA" w:rsidP="000C01AA">
      <w:r>
        <w:t>newParams.update(this.values)</w:t>
      </w:r>
    </w:p>
    <w:p w:rsidR="000C01AA" w:rsidRDefault="000C01AA" w:rsidP="000C01AA">
      <w:r>
        <w:t>newParams</w:t>
      </w:r>
    </w:p>
    <w:p w:rsidR="000C01AA" w:rsidRDefault="000C01AA" w:rsidP="000C01AA">
      <w:r>
        <w:t xml:space="preserve">  }</w:t>
      </w:r>
    </w:p>
    <w:p w:rsidR="000C01AA" w:rsidRPr="000C01AA" w:rsidRDefault="000C01AA" w:rsidP="000C01AA"/>
    <w:p w:rsidR="000C01AA" w:rsidRDefault="000C01AA" w:rsidP="000C01AA">
      <w:r>
        <w:t>}</w:t>
      </w:r>
    </w:p>
    <w:p w:rsidR="000C01AA" w:rsidRDefault="000C01AA" w:rsidP="000C01AA"/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Pr="000C01AA" w:rsidRDefault="000C01AA" w:rsidP="000C01AA">
      <w:r>
        <w:t>println(c.values)</w:t>
      </w:r>
    </w:p>
    <w:p w:rsidR="000C01AA" w:rsidRDefault="000C01AA" w:rsidP="000C01AA"/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E77358">
      <w:r>
        <w:rPr>
          <w:rFonts w:hint="eastAsia"/>
        </w:rPr>
        <w:t>&gt;</w:t>
      </w:r>
      <w:r>
        <w:t>aa##||##bb##||##cc</w:t>
      </w:r>
    </w:p>
    <w:p w:rsidR="00E77358" w:rsidRDefault="00E77358" w:rsidP="000C01AA">
      <w:r>
        <w:rPr>
          <w:rFonts w:hint="eastAsia"/>
        </w:rPr>
        <w:t>&gt;</w:t>
      </w:r>
      <w:r>
        <w:t>aa##||##bb##||##cc</w:t>
      </w:r>
    </w:p>
    <w:p w:rsidR="000C01AA" w:rsidRPr="00E77358" w:rsidRDefault="00B02D7E" w:rsidP="000C01AA">
      <w:r>
        <w:rPr>
          <w:rFonts w:hint="eastAsia"/>
        </w:rPr>
        <w:t>我们发现三个引用的是一个对象</w:t>
      </w:r>
    </w:p>
    <w:p w:rsidR="000C01AA" w:rsidRDefault="000C01AA" w:rsidP="000C01AA">
      <w:r>
        <w:t>val a = new Params</w:t>
      </w:r>
    </w:p>
    <w:p w:rsidR="000C01AA" w:rsidRDefault="000C01AA" w:rsidP="000C01AA">
      <w:r>
        <w:t>a.append("aa")</w:t>
      </w:r>
    </w:p>
    <w:p w:rsidR="000C01AA" w:rsidRDefault="000C01AA" w:rsidP="000C01AA">
      <w:r>
        <w:t>val b = a.copy</w:t>
      </w:r>
    </w:p>
    <w:p w:rsidR="000C01AA" w:rsidRDefault="000C01AA" w:rsidP="000C01AA">
      <w:r>
        <w:t>b.append("bb")</w:t>
      </w:r>
    </w:p>
    <w:p w:rsidR="000C01AA" w:rsidRDefault="000C01AA" w:rsidP="000C01AA">
      <w:r>
        <w:t>val c = a.copy</w:t>
      </w:r>
    </w:p>
    <w:p w:rsidR="000C01AA" w:rsidRDefault="000C01AA" w:rsidP="000C01AA">
      <w:r>
        <w:t>c.append("cc")</w:t>
      </w:r>
    </w:p>
    <w:p w:rsidR="000C01AA" w:rsidRDefault="000C01AA" w:rsidP="000C01AA">
      <w:r>
        <w:t>println(a.values)</w:t>
      </w:r>
    </w:p>
    <w:p w:rsidR="000C01AA" w:rsidRDefault="000C01AA" w:rsidP="000C01AA">
      <w:r>
        <w:t>println(b.values)</w:t>
      </w:r>
    </w:p>
    <w:p w:rsidR="000C01AA" w:rsidRDefault="000C01AA" w:rsidP="000C01AA">
      <w:r>
        <w:t>println(c.values)</w:t>
      </w:r>
    </w:p>
    <w:p w:rsidR="00E77358" w:rsidRDefault="00E77358" w:rsidP="00E77358">
      <w:r>
        <w:rPr>
          <w:rFonts w:hint="eastAsia"/>
        </w:rPr>
        <w:lastRenderedPageBreak/>
        <w:t>&gt;</w:t>
      </w:r>
      <w:r>
        <w:t>aa</w:t>
      </w:r>
    </w:p>
    <w:p w:rsidR="00E77358" w:rsidRDefault="00E77358" w:rsidP="00E77358">
      <w:r>
        <w:rPr>
          <w:rFonts w:hint="eastAsia"/>
        </w:rPr>
        <w:t>&gt;</w:t>
      </w:r>
      <w:r>
        <w:t>aa##||##bb</w:t>
      </w:r>
    </w:p>
    <w:p w:rsidR="00E77358" w:rsidRDefault="00E77358" w:rsidP="00E77358">
      <w:r>
        <w:rPr>
          <w:rFonts w:hint="eastAsia"/>
        </w:rPr>
        <w:t>&gt;</w:t>
      </w:r>
      <w:r>
        <w:t>aa##||##cc</w:t>
      </w:r>
    </w:p>
    <w:p w:rsidR="009401BA" w:rsidRDefault="009401BA" w:rsidP="00E77358">
      <w:r>
        <w:rPr>
          <w:rFonts w:hint="eastAsia"/>
        </w:rPr>
        <w:t>上述代码可以放到一个情景中就是</w:t>
      </w:r>
      <w:r>
        <w:rPr>
          <w:rFonts w:hint="eastAsia"/>
        </w:rPr>
        <w:t>:</w:t>
      </w:r>
    </w:p>
    <w:p w:rsidR="009401BA" w:rsidRDefault="009401BA" w:rsidP="00E77358">
      <w:r>
        <w:rPr>
          <w:rFonts w:hint="eastAsia"/>
        </w:rPr>
        <w:t>def eat(food: string){</w:t>
      </w:r>
    </w:p>
    <w:p w:rsidR="009401BA" w:rsidRDefault="009401BA" w:rsidP="00E77358">
      <w:r>
        <w:rPr>
          <w:rFonts w:hint="eastAsia"/>
        </w:rPr>
        <w:tab/>
        <w:t>a.append("eat" + food)</w:t>
      </w:r>
    </w:p>
    <w:p w:rsidR="009401BA" w:rsidRDefault="009401BA" w:rsidP="00E77358">
      <w:r>
        <w:rPr>
          <w:rFonts w:hint="eastAsia"/>
        </w:rPr>
        <w:t>}</w:t>
      </w:r>
    </w:p>
    <w:p w:rsidR="009401BA" w:rsidRDefault="009401BA" w:rsidP="00E77358"/>
    <w:p w:rsidR="009401BA" w:rsidRDefault="009401BA" w:rsidP="009401BA">
      <w:r>
        <w:rPr>
          <w:rFonts w:hint="eastAsia"/>
        </w:rPr>
        <w:t>def watch(book: string){</w:t>
      </w:r>
    </w:p>
    <w:p w:rsidR="009401BA" w:rsidRDefault="009401BA" w:rsidP="009401BA">
      <w:r>
        <w:rPr>
          <w:rFonts w:hint="eastAsia"/>
        </w:rPr>
        <w:tab/>
        <w:t>a.append("watch" + book)</w:t>
      </w:r>
    </w:p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def warning{</w:t>
      </w:r>
    </w:p>
    <w:p w:rsidR="009401BA" w:rsidRDefault="009401BA" w:rsidP="009401BA">
      <w:r>
        <w:rPr>
          <w:rFonts w:hint="eastAsia"/>
        </w:rPr>
        <w:tab/>
        <w:t>if(a != ""){</w:t>
      </w:r>
    </w:p>
    <w:p w:rsidR="009401BA" w:rsidRDefault="009401BA" w:rsidP="009401BA"/>
    <w:p w:rsidR="009401BA" w:rsidRDefault="009401BA" w:rsidP="009401BA">
      <w:r>
        <w:rPr>
          <w:rFonts w:hint="eastAsia"/>
        </w:rPr>
        <w:t>}</w:t>
      </w:r>
    </w:p>
    <w:p w:rsidR="009401BA" w:rsidRDefault="009401BA" w:rsidP="009401BA">
      <w:r>
        <w:rPr>
          <w:rFonts w:hint="eastAsia"/>
        </w:rPr>
        <w:t>}</w:t>
      </w:r>
    </w:p>
    <w:p w:rsidR="009401BA" w:rsidRPr="000C01AA" w:rsidRDefault="009401BA" w:rsidP="009401BA">
      <w:r>
        <w:rPr>
          <w:rFonts w:hint="eastAsia"/>
        </w:rPr>
        <w:t>每天执行一次</w:t>
      </w:r>
    </w:p>
    <w:p w:rsidR="009401BA" w:rsidRDefault="009401BA" w:rsidP="00E77358">
      <w:r>
        <w:rPr>
          <w:rFonts w:hint="eastAsia"/>
        </w:rPr>
        <w:t>想监控每天吃的和看的，如果和日历上昨天吃的和看的发生了变化就警告。此时的场景是适合浅拷贝的，否则每天执行一次，会发生一下场景：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，不断累加，每天都会比历史日志多出来</w:t>
      </w:r>
      <w:r>
        <w:rPr>
          <w:rFonts w:hint="eastAsia"/>
        </w:rPr>
        <w:t>eat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wacht</w:t>
      </w:r>
      <w:r>
        <w:rPr>
          <w:rFonts w:hint="eastAsia"/>
        </w:rPr>
        <w:t>：</w:t>
      </w:r>
      <w:r>
        <w:rPr>
          <w:rFonts w:hint="eastAsia"/>
        </w:rPr>
        <w:t>B</w:t>
      </w:r>
      <w:r>
        <w:rPr>
          <w:rFonts w:hint="eastAsia"/>
        </w:rPr>
        <w:t>，因而永远不会和历史日子一致，虽然我每天吃的和看的偶相同</w:t>
      </w:r>
    </w:p>
    <w:p w:rsidR="00415D33" w:rsidRDefault="00415D33" w:rsidP="00E77358"/>
    <w:p w:rsidR="00415D33" w:rsidRDefault="00415D33" w:rsidP="00415D33">
      <w:pPr>
        <w:pStyle w:val="2"/>
      </w:pPr>
      <w:r>
        <w:t>S</w:t>
      </w:r>
      <w:r>
        <w:rPr>
          <w:rFonts w:hint="eastAsia"/>
        </w:rPr>
        <w:t>cala.specialized</w:t>
      </w:r>
    </w:p>
    <w:p w:rsidR="00415D33" w:rsidRDefault="00415D33" w:rsidP="00415D33">
      <w:r>
        <w:t>C</w:t>
      </w:r>
      <w:r>
        <w:rPr>
          <w:rFonts w:hint="eastAsia"/>
        </w:rPr>
        <w:t>lass DenseMatrix[@specialized (Double, Int, Float, Long) V](</w:t>
      </w:r>
      <w:r>
        <w:t>…</w:t>
      </w:r>
      <w:r>
        <w:rPr>
          <w:rFonts w:hint="eastAsia"/>
        </w:rPr>
        <w:t>.)</w:t>
      </w:r>
    </w:p>
    <w:p w:rsidR="00415D33" w:rsidRDefault="00F84A49" w:rsidP="00415D33">
      <w:r>
        <w:rPr>
          <w:rFonts w:hint="eastAsia"/>
        </w:rPr>
        <w:t>只限于原生类型</w:t>
      </w:r>
    </w:p>
    <w:p w:rsidR="00415D33" w:rsidRDefault="00415D33" w:rsidP="00415D33">
      <w:pPr>
        <w:pStyle w:val="2"/>
        <w:jc w:val="left"/>
      </w:pPr>
      <w:r>
        <w:t>J</w:t>
      </w:r>
      <w:r>
        <w:rPr>
          <w:rFonts w:hint="eastAsia"/>
        </w:rPr>
        <w:t>ava.util.Random</w:t>
      </w:r>
      <w:r>
        <w:rPr>
          <w:rFonts w:hint="eastAsia"/>
        </w:rPr>
        <w:t>中的</w:t>
      </w:r>
      <w:r>
        <w:rPr>
          <w:rFonts w:hint="eastAsia"/>
        </w:rPr>
        <w:t>nextGussian</w:t>
      </w:r>
      <w:r>
        <w:rPr>
          <w:rFonts w:hint="eastAsia"/>
        </w:rPr>
        <w:t>和</w:t>
      </w:r>
      <w:r>
        <w:rPr>
          <w:rFonts w:hint="eastAsia"/>
        </w:rPr>
        <w:t>spark.mllib.random.RandomRDDs.normalRDD</w:t>
      </w:r>
      <w:r>
        <w:rPr>
          <w:rFonts w:hint="eastAsia"/>
        </w:rPr>
        <w:t>的差异</w:t>
      </w:r>
    </w:p>
    <w:p w:rsidR="00415D33" w:rsidRDefault="00415D33" w:rsidP="00415D33">
      <w:r>
        <w:rPr>
          <w:rFonts w:hint="eastAsia"/>
        </w:rPr>
        <w:t>如果新建一个随机器，</w:t>
      </w:r>
      <w:r>
        <w:rPr>
          <w:rFonts w:hint="eastAsia"/>
        </w:rPr>
        <w:t>val rd = new java.util.Random(123L)</w:t>
      </w:r>
      <w:r>
        <w:rPr>
          <w:rFonts w:hint="eastAsia"/>
        </w:rPr>
        <w:t>放到分区中会使得每个分区中的随机数会重复。</w:t>
      </w:r>
    </w:p>
    <w:p w:rsidR="001C2914" w:rsidRDefault="001C2914" w:rsidP="00415D33">
      <w:r>
        <w:t>N</w:t>
      </w:r>
      <w:r>
        <w:rPr>
          <w:rFonts w:hint="eastAsia"/>
        </w:rPr>
        <w:t>ormalRDD</w:t>
      </w:r>
      <w:r>
        <w:rPr>
          <w:rFonts w:hint="eastAsia"/>
        </w:rPr>
        <w:t>解决了这个问题</w:t>
      </w:r>
    </w:p>
    <w:p w:rsidR="00E31096" w:rsidRDefault="00E31096" w:rsidP="00415D33"/>
    <w:p w:rsidR="00E31096" w:rsidRDefault="00E31096" w:rsidP="00E31096">
      <w:pPr>
        <w:pStyle w:val="2"/>
      </w:pPr>
      <w:r>
        <w:rPr>
          <w:rFonts w:hint="eastAsia"/>
        </w:rPr>
        <w:t>一个状态监控和更新的类框架</w:t>
      </w:r>
    </w:p>
    <w:p w:rsidR="00E31096" w:rsidRPr="00E31096" w:rsidRDefault="00E31096" w:rsidP="00E31096">
      <w:r w:rsidRPr="00E31096">
        <w:rPr>
          <w:b/>
          <w:bCs/>
        </w:rPr>
        <w:t xml:space="preserve">class </w:t>
      </w:r>
      <w:r w:rsidRPr="00E31096">
        <w:t>status(</w:t>
      </w:r>
      <w:r w:rsidRPr="00E31096">
        <w:rPr>
          <w:b/>
          <w:bCs/>
        </w:rPr>
        <w:t xml:space="preserve">var </w:t>
      </w:r>
      <w:r w:rsidRPr="00E31096">
        <w:t xml:space="preserve">stage: String, </w:t>
      </w:r>
      <w:r w:rsidRPr="00E31096">
        <w:rPr>
          <w:b/>
          <w:bCs/>
        </w:rPr>
        <w:t xml:space="preserve">var </w:t>
      </w:r>
      <w:r w:rsidRPr="00E31096">
        <w:t>stageStatus: Boolean) {</w:t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日志信息</w:t>
      </w:r>
      <w:del w:id="10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1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lastRenderedPageBreak/>
        <w:t xml:space="preserve">var </w:t>
      </w:r>
      <w:r w:rsidRPr="00E31096">
        <w:rPr>
          <w:i/>
          <w:iCs/>
        </w:rPr>
        <w:t>logInfo</w:t>
      </w:r>
      <w:r w:rsidRPr="00E31096">
        <w:t>: String = stage + ":" + stageStatus.toString</w:t>
      </w:r>
      <w:r w:rsidRPr="00E31096">
        <w:br/>
      </w:r>
      <w:r w:rsidRPr="00E31096">
        <w:br/>
      </w:r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状态更换函数</w:t>
      </w:r>
      <w:del w:id="12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3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replace(newStage: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>.stageStatus =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del w:id="14" w:author="theirs" w:date="2018-07-24T08:32:00Z">
        <w:r w:rsidRPr="00E31096">
          <w:delText>}</w:delText>
        </w:r>
        <w:r w:rsidRPr="00E31096">
          <w:br/>
        </w:r>
        <w:r w:rsidRPr="00E31096">
          <w:br/>
        </w:r>
      </w:del>
      <w:ins w:id="15" w:author="theirs" w:date="2018-07-24T08:32:00Z">
        <w:r w:rsidRPr="00E31096">
          <w:t>}</w:t>
        </w:r>
        <w:r w:rsidRPr="00E31096">
          <w:br/>
        </w:r>
        <w:r w:rsidRPr="00E31096">
          <w:br/>
        </w:r>
      </w:ins>
      <w:r w:rsidRPr="00E31096">
        <w:rPr>
          <w:i/>
          <w:iCs/>
        </w:rPr>
        <w:t xml:space="preserve">/** </w:t>
      </w:r>
      <w:r w:rsidRPr="00E31096">
        <w:rPr>
          <w:rFonts w:hint="eastAsia"/>
          <w:i/>
          <w:iCs/>
        </w:rPr>
        <w:t>状态更新函数</w:t>
      </w:r>
      <w:del w:id="16" w:author="theirs" w:date="2018-07-24T08:32:00Z">
        <w:r w:rsidRPr="00E31096">
          <w:rPr>
            <w:i/>
            <w:iCs/>
          </w:rPr>
          <w:delText>*/</w:delText>
        </w:r>
        <w:r w:rsidRPr="00E31096">
          <w:rPr>
            <w:i/>
            <w:iCs/>
          </w:rPr>
          <w:br/>
        </w:r>
      </w:del>
      <w:ins w:id="17" w:author="theirs" w:date="2018-07-24T08:32:00Z">
        <w:r w:rsidRPr="00E31096">
          <w:rPr>
            <w:i/>
            <w:iCs/>
          </w:rPr>
          <w:t>*/</w:t>
        </w:r>
        <w:r w:rsidRPr="00E31096">
          <w:rPr>
            <w:i/>
            <w:iCs/>
          </w:rPr>
          <w:br/>
        </w:r>
      </w:ins>
      <w:r w:rsidRPr="00E31096">
        <w:rPr>
          <w:b/>
          <w:bCs/>
        </w:rPr>
        <w:t xml:space="preserve">def </w:t>
      </w:r>
      <w:r w:rsidRPr="00E31096">
        <w:t xml:space="preserve">update(newStage: String, newStageStatus: Boolean): </w:t>
      </w:r>
      <w:r w:rsidRPr="00E31096">
        <w:rPr>
          <w:b/>
          <w:bCs/>
        </w:rPr>
        <w:t>this</w:t>
      </w:r>
      <w:r w:rsidRPr="00E31096">
        <w:t>.</w:t>
      </w:r>
      <w:r w:rsidRPr="00E31096">
        <w:rPr>
          <w:b/>
          <w:bCs/>
        </w:rPr>
        <w:t xml:space="preserve">type </w:t>
      </w:r>
      <w:r w:rsidRPr="00E31096">
        <w:t>= {</w:t>
      </w:r>
      <w:r w:rsidRPr="00E31096">
        <w:br/>
      </w:r>
      <w:r w:rsidRPr="00E31096">
        <w:rPr>
          <w:b/>
          <w:bCs/>
        </w:rPr>
        <w:t>this</w:t>
      </w:r>
      <w:r w:rsidRPr="00E31096">
        <w:t>.stage = newStage</w:t>
      </w:r>
      <w:r w:rsidRPr="00E31096">
        <w:br/>
      </w:r>
      <w:r w:rsidRPr="00E31096">
        <w:rPr>
          <w:b/>
          <w:bCs/>
        </w:rPr>
        <w:t>this</w:t>
      </w:r>
      <w:r w:rsidRPr="00E31096">
        <w:t xml:space="preserve">.stageStatus = </w:t>
      </w:r>
      <w:r w:rsidRPr="00E31096">
        <w:rPr>
          <w:b/>
          <w:bCs/>
        </w:rPr>
        <w:t>this</w:t>
      </w:r>
      <w:r w:rsidRPr="00E31096">
        <w:t>.stageStatus &amp;&amp; newStageStatus</w:t>
      </w:r>
      <w:r w:rsidRPr="00E31096">
        <w:br/>
      </w:r>
      <w:r w:rsidRPr="00E31096">
        <w:rPr>
          <w:b/>
          <w:bCs/>
        </w:rPr>
        <w:t xml:space="preserve">val </w:t>
      </w:r>
      <w:r w:rsidRPr="00E31096">
        <w:t xml:space="preserve">newLogInfo: String = </w:t>
      </w:r>
      <w:r w:rsidRPr="00E31096">
        <w:rPr>
          <w:b/>
          <w:bCs/>
        </w:rPr>
        <w:t>this</w:t>
      </w:r>
      <w:r w:rsidRPr="00E31096">
        <w:t xml:space="preserve">.stage + ":" + </w:t>
      </w:r>
      <w:r w:rsidRPr="00E31096">
        <w:rPr>
          <w:b/>
          <w:bCs/>
        </w:rPr>
        <w:t>this</w:t>
      </w:r>
      <w:r w:rsidRPr="00E31096">
        <w:t>.stageStatus.toString</w:t>
      </w:r>
      <w:r w:rsidRPr="00E31096">
        <w:br/>
      </w:r>
      <w:r w:rsidRPr="00E31096">
        <w:rPr>
          <w:i/>
          <w:iCs/>
        </w:rPr>
        <w:t xml:space="preserve">logInfo </w:t>
      </w:r>
      <w:r w:rsidRPr="00E31096">
        <w:t>+= " =&gt; " + newLogInfo</w:t>
      </w:r>
      <w:r w:rsidRPr="00E31096">
        <w:br/>
      </w:r>
      <w:r w:rsidRPr="00E31096">
        <w:rPr>
          <w:b/>
          <w:bCs/>
        </w:rPr>
        <w:t>this</w:t>
      </w:r>
      <w:r w:rsidRPr="00E31096">
        <w:rPr>
          <w:b/>
          <w:bCs/>
        </w:rPr>
        <w:br/>
      </w:r>
      <w:r w:rsidRPr="00E31096">
        <w:t>}</w:t>
      </w:r>
      <w:r w:rsidRPr="00E31096">
        <w:br/>
        <w:t>}</w:t>
      </w:r>
    </w:p>
    <w:p w:rsidR="00E31096" w:rsidRDefault="00E31096" w:rsidP="00E31096"/>
    <w:p w:rsidR="00CF03A5" w:rsidRDefault="00CF03A5" w:rsidP="00CF03A5">
      <w:pPr>
        <w:pStyle w:val="2"/>
      </w:pPr>
      <w:r>
        <w:rPr>
          <w:rFonts w:hint="eastAsia"/>
        </w:rPr>
        <w:t>对于</w:t>
      </w:r>
      <w:r>
        <w:rPr>
          <w:rFonts w:hint="eastAsia"/>
        </w:rPr>
        <w:t>view</w:t>
      </w:r>
      <w:r>
        <w:rPr>
          <w:rFonts w:hint="eastAsia"/>
        </w:rPr>
        <w:t>的应用</w:t>
      </w:r>
    </w:p>
    <w:p w:rsidR="00CF03A5" w:rsidRPr="00CD6F48" w:rsidRDefault="00CF03A5" w:rsidP="00CF03A5">
      <w:r>
        <w:rPr>
          <w:rFonts w:hint="eastAsia"/>
        </w:rPr>
        <w:t>在连续的集合操作，尤其是两头小中间大（即中间步骤会产生较大集合）时</w:t>
      </w:r>
      <w:r>
        <w:rPr>
          <w:rFonts w:hint="eastAsia"/>
        </w:rPr>
        <w:t>view</w:t>
      </w:r>
      <w:r>
        <w:rPr>
          <w:rFonts w:hint="eastAsia"/>
        </w:rPr>
        <w:t>可以实现惰性运算，不会生成大量的中间集合，效率较高。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 xml:space="preserve">    // view</w:t>
      </w:r>
      <w:r w:rsidRPr="009D3DC6">
        <w:rPr>
          <w:rFonts w:ascii="Lucida Sans Unicode" w:hAnsi="Lucida Sans Unicode" w:cs="Lucida Sans Unicode" w:hint="eastAsia"/>
          <w:color w:val="000000"/>
          <w:sz w:val="19"/>
          <w:szCs w:val="19"/>
        </w:rPr>
        <w:t>的应用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a = 0 until 100000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 = a.zip(100000 until 200000).flatMap(x =&gt; Array.tabulate(x._1)(i =&gt; x._2)).sum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println(sumAll) // not compile, Exception: Out of GC</w:t>
      </w:r>
    </w:p>
    <w:p w:rsidR="00CF03A5" w:rsidRPr="009D3DC6" w:rsidRDefault="00CF03A5" w:rsidP="00CF03A5">
      <w:pPr>
        <w:pStyle w:val="a6"/>
        <w:shd w:val="clear" w:color="auto" w:fill="FFFFFF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val sumAllView = a.view.zip(100000 until 200000).flatMap(x =&gt; Array.tabulate(x._1)(i =&gt; x._2)).sum</w:t>
      </w:r>
    </w:p>
    <w:p w:rsidR="00CF03A5" w:rsidRDefault="00CF03A5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  <w:r w:rsidRPr="009D3DC6">
        <w:rPr>
          <w:rFonts w:ascii="Lucida Sans Unicode" w:hAnsi="Lucida Sans Unicode" w:cs="Lucida Sans Unicode"/>
          <w:color w:val="000000"/>
          <w:sz w:val="19"/>
          <w:szCs w:val="19"/>
        </w:rPr>
        <w:t>println(sumAllView)</w:t>
      </w:r>
    </w:p>
    <w:p w:rsidR="006F49F2" w:rsidRDefault="006F49F2" w:rsidP="006F49F2">
      <w:pPr>
        <w:pStyle w:val="a6"/>
        <w:shd w:val="clear" w:color="auto" w:fill="FFFFFF"/>
        <w:spacing w:before="0" w:beforeAutospacing="0" w:after="0" w:afterAutospacing="0"/>
        <w:ind w:firstLine="375"/>
        <w:jc w:val="both"/>
        <w:rPr>
          <w:rFonts w:ascii="Lucida Sans Unicode" w:hAnsi="Lucida Sans Unicode" w:cs="Lucida Sans Unicode"/>
          <w:color w:val="000000"/>
          <w:sz w:val="19"/>
          <w:szCs w:val="19"/>
        </w:rPr>
      </w:pPr>
    </w:p>
    <w:p w:rsidR="00CF03A5" w:rsidRDefault="006F49F2" w:rsidP="006F49F2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 +=</w:t>
      </w:r>
      <w:r>
        <w:rPr>
          <w:rFonts w:hint="eastAsia"/>
        </w:rPr>
        <w:t>的问题</w:t>
      </w:r>
    </w:p>
    <w:p w:rsidR="006F49F2" w:rsidRDefault="006F49F2" w:rsidP="006F49F2">
      <w:r>
        <w:rPr>
          <w:rFonts w:hint="eastAsia"/>
        </w:rPr>
        <w:t>这是</w:t>
      </w:r>
      <w:r>
        <w:rPr>
          <w:rFonts w:hint="eastAsia"/>
        </w:rPr>
        <w:t>scala</w:t>
      </w:r>
      <w:r>
        <w:rPr>
          <w:rFonts w:hint="eastAsia"/>
        </w:rPr>
        <w:t>的一个缺陷</w:t>
      </w:r>
    </w:p>
    <w:p w:rsidR="006F49F2" w:rsidRDefault="006F49F2" w:rsidP="006F49F2">
      <w:r>
        <w:rPr>
          <w:rFonts w:hint="eastAsia"/>
        </w:rPr>
        <w:t>ArrayBuffer +=</w:t>
      </w:r>
      <w:r>
        <w:rPr>
          <w:rFonts w:hint="eastAsia"/>
        </w:rPr>
        <w:t>识别不了元组，会把元组当做映射来处理</w:t>
      </w:r>
    </w:p>
    <w:p w:rsidR="006F49F2" w:rsidRDefault="006F49F2" w:rsidP="006F49F2">
      <w:r>
        <w:rPr>
          <w:rFonts w:hint="eastAsia"/>
        </w:rPr>
        <w:t>描述：</w:t>
      </w:r>
    </w:p>
    <w:p w:rsidR="006F49F2" w:rsidRPr="006F49F2" w:rsidRDefault="006F49F2" w:rsidP="006F49F2">
      <w:r w:rsidRPr="006F49F2">
        <w:t>val buff = ArrayBuffer.empty[(Int, Double)]</w:t>
      </w:r>
    </w:p>
    <w:p w:rsidR="006F49F2" w:rsidRDefault="006F49F2" w:rsidP="006F49F2">
      <w:r>
        <w:rPr>
          <w:rFonts w:hint="eastAsia"/>
        </w:rPr>
        <w:t>buff += (1, 1.0)</w:t>
      </w:r>
      <w:r>
        <w:rPr>
          <w:rFonts w:hint="eastAsia"/>
        </w:rPr>
        <w:t>不行</w:t>
      </w:r>
    </w:p>
    <w:p w:rsidR="006F49F2" w:rsidRDefault="006F49F2" w:rsidP="006F49F2"/>
    <w:p w:rsidR="006F49F2" w:rsidRDefault="006F49F2" w:rsidP="006F49F2">
      <w:r>
        <w:rPr>
          <w:rFonts w:hint="eastAsia"/>
        </w:rPr>
        <w:t>必须</w:t>
      </w:r>
    </w:p>
    <w:p w:rsidR="006F49F2" w:rsidRDefault="006F49F2" w:rsidP="006F49F2">
      <w:r>
        <w:t>V</w:t>
      </w:r>
      <w:r>
        <w:rPr>
          <w:rFonts w:hint="eastAsia"/>
        </w:rPr>
        <w:t>al v = (1, 1.0)</w:t>
      </w:r>
    </w:p>
    <w:p w:rsidR="006F49F2" w:rsidRDefault="006F49F2" w:rsidP="006F49F2">
      <w:r>
        <w:t>B</w:t>
      </w:r>
      <w:r>
        <w:rPr>
          <w:rFonts w:hint="eastAsia"/>
        </w:rPr>
        <w:t>uff += v</w:t>
      </w:r>
    </w:p>
    <w:p w:rsidR="00E11C0A" w:rsidRPr="00AC629D" w:rsidRDefault="00E11C0A" w:rsidP="00E11C0A">
      <w:pPr>
        <w:rPr>
          <w:shd w:val="clear" w:color="auto" w:fill="FFFFFF"/>
        </w:rPr>
      </w:pPr>
    </w:p>
    <w:p w:rsidR="00E11C0A" w:rsidRDefault="00E11C0A" w:rsidP="00E11C0A">
      <w:pPr>
        <w:pStyle w:val="2"/>
      </w:pPr>
      <w:r>
        <w:rPr>
          <w:rFonts w:hint="eastAsia"/>
        </w:rPr>
        <w:t>StringBuilder, StringBuffer</w:t>
      </w:r>
      <w:r>
        <w:rPr>
          <w:rFonts w:hint="eastAsia"/>
        </w:rPr>
        <w:t>和</w:t>
      </w:r>
      <w:r>
        <w:rPr>
          <w:rFonts w:hint="eastAsia"/>
        </w:rPr>
        <w:t>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在性能方面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StringBuilder &gt; StringBuffer &gt; String</w:t>
      </w:r>
    </w:p>
    <w:p w:rsidR="00E11C0A" w:rsidRDefault="00E11C0A" w:rsidP="00E11C0A">
      <w:pPr>
        <w:pStyle w:val="a9"/>
        <w:numPr>
          <w:ilvl w:val="0"/>
          <w:numId w:val="4"/>
        </w:numPr>
        <w:ind w:firstLineChars="0"/>
      </w:pPr>
      <w:r>
        <w:rPr>
          <w:rFonts w:hint="eastAsia"/>
        </w:rPr>
        <w:t>在线程安全方面</w:t>
      </w:r>
    </w:p>
    <w:p w:rsidR="00E11C0A" w:rsidRDefault="00E11C0A" w:rsidP="00E11C0A">
      <w:pPr>
        <w:pStyle w:val="a9"/>
        <w:ind w:left="360" w:firstLineChars="0" w:firstLine="0"/>
      </w:pPr>
      <w:r>
        <w:rPr>
          <w:rFonts w:hint="eastAsia"/>
        </w:rPr>
        <w:t>StringBuffer &gt; StringBuilder</w:t>
      </w:r>
    </w:p>
    <w:p w:rsidR="00E11C0A" w:rsidRDefault="00E11C0A" w:rsidP="00E11C0A">
      <w:pPr>
        <w:pStyle w:val="2"/>
      </w:pPr>
      <w:r>
        <w:t>S</w:t>
      </w:r>
      <w:r>
        <w:rPr>
          <w:rFonts w:hint="eastAsia"/>
        </w:rPr>
        <w:t>cala.util.control.Breaks</w:t>
      </w:r>
    </w:p>
    <w:p w:rsidR="00E11C0A" w:rsidRDefault="00E11C0A" w:rsidP="00E11C0A">
      <w:r>
        <w:t>S</w:t>
      </w:r>
      <w:r>
        <w:rPr>
          <w:rFonts w:hint="eastAsia"/>
        </w:rPr>
        <w:t>cala</w:t>
      </w:r>
      <w:r>
        <w:rPr>
          <w:rFonts w:hint="eastAsia"/>
        </w:rPr>
        <w:t>的</w:t>
      </w:r>
      <w:r>
        <w:rPr>
          <w:rFonts w:hint="eastAsia"/>
        </w:rPr>
        <w:t>break</w:t>
      </w:r>
      <w:r>
        <w:rPr>
          <w:rFonts w:hint="eastAsia"/>
        </w:rPr>
        <w:t>是创建一个</w:t>
      </w:r>
      <w:r>
        <w:rPr>
          <w:rFonts w:hint="eastAsia"/>
        </w:rPr>
        <w:t>BreakControl</w:t>
      </w:r>
      <w:r>
        <w:rPr>
          <w:rFonts w:hint="eastAsia"/>
        </w:rPr>
        <w:t>的异常（继承自</w:t>
      </w:r>
      <w:r>
        <w:rPr>
          <w:rFonts w:hint="eastAsia"/>
        </w:rPr>
        <w:t>Throwable</w:t>
      </w:r>
      <w:r>
        <w:rPr>
          <w:rFonts w:hint="eastAsia"/>
        </w:rPr>
        <w:t>）</w:t>
      </w:r>
    </w:p>
    <w:p w:rsidR="00E11C0A" w:rsidRDefault="00E11C0A" w:rsidP="00E11C0A">
      <w:r>
        <w:t>import scala.util.control.Breaks.break</w:t>
      </w:r>
    </w:p>
    <w:p w:rsidR="00E11C0A" w:rsidRDefault="00E11C0A" w:rsidP="00E11C0A">
      <w:r>
        <w:t>try{</w:t>
      </w:r>
    </w:p>
    <w:p w:rsidR="00E11C0A" w:rsidRDefault="00E11C0A" w:rsidP="00E11C0A">
      <w:r>
        <w:t>if (true) break</w:t>
      </w:r>
    </w:p>
    <w:p w:rsidR="00E11C0A" w:rsidRDefault="00E11C0A" w:rsidP="00E11C0A">
      <w:r>
        <w:t>}catch {</w:t>
      </w:r>
    </w:p>
    <w:p w:rsidR="00E11C0A" w:rsidRDefault="00E11C0A" w:rsidP="00E11C0A">
      <w:r>
        <w:rPr>
          <w:rFonts w:hint="eastAsia"/>
        </w:rPr>
        <w:t xml:space="preserve">      case e0: ControlThrowable =&gt; throw new Exception("</w:t>
      </w:r>
      <w:r>
        <w:rPr>
          <w:rFonts w:hint="eastAsia"/>
        </w:rPr>
        <w:t>流异常</w:t>
      </w:r>
      <w:r>
        <w:rPr>
          <w:rFonts w:hint="eastAsia"/>
        </w:rPr>
        <w:t xml:space="preserve">" + e0.getMessage) // </w:t>
      </w:r>
      <w:r>
        <w:rPr>
          <w:rFonts w:hint="eastAsia"/>
        </w:rPr>
        <w:t>貌似两个没什么区别</w:t>
      </w:r>
    </w:p>
    <w:p w:rsidR="00E11C0A" w:rsidRDefault="00E11C0A" w:rsidP="00E11C0A">
      <w:r>
        <w:rPr>
          <w:rFonts w:hint="eastAsia"/>
        </w:rPr>
        <w:t xml:space="preserve">      case e1: Throwable =&gt; throw new Exception("break</w:t>
      </w:r>
      <w:r>
        <w:rPr>
          <w:rFonts w:hint="eastAsia"/>
        </w:rPr>
        <w:t>异常</w:t>
      </w:r>
      <w:r>
        <w:rPr>
          <w:rFonts w:hint="eastAsia"/>
        </w:rPr>
        <w:t>" + e1.getMessage)</w:t>
      </w:r>
    </w:p>
    <w:p w:rsidR="00E11C0A" w:rsidRPr="00D25198" w:rsidRDefault="00E11C0A" w:rsidP="00E11C0A">
      <w:r>
        <w:t xml:space="preserve">    }</w:t>
      </w:r>
    </w:p>
    <w:p w:rsidR="00E11C0A" w:rsidRDefault="00E11C0A" w:rsidP="006F49F2"/>
    <w:p w:rsidR="00C75770" w:rsidRDefault="00C75770" w:rsidP="006F49F2"/>
    <w:p w:rsidR="00C75770" w:rsidRDefault="00C75770" w:rsidP="00C757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序列化问题</w:t>
      </w:r>
    </w:p>
    <w:p w:rsidR="00C75770" w:rsidRDefault="00C75770" w:rsidP="00C75770"/>
    <w:p w:rsidR="00FA63DE" w:rsidRDefault="00FA63DE" w:rsidP="00FA63DE">
      <w:pPr>
        <w:pStyle w:val="2"/>
      </w:pPr>
      <w:r>
        <w:rPr>
          <w:rFonts w:hint="eastAsia"/>
        </w:rPr>
        <w:lastRenderedPageBreak/>
        <w:t>Spark</w:t>
      </w:r>
      <w:r>
        <w:rPr>
          <w:rFonts w:hint="eastAsia"/>
        </w:rPr>
        <w:t>中</w:t>
      </w:r>
      <w:r>
        <w:rPr>
          <w:rFonts w:hint="eastAsia"/>
        </w:rPr>
        <w:t>map(iterator =&gt;</w:t>
      </w:r>
      <w:r>
        <w:t>…)</w:t>
      </w:r>
      <w:r>
        <w:rPr>
          <w:rFonts w:hint="eastAsia"/>
        </w:rPr>
        <w:t>和</w:t>
      </w:r>
      <w:r>
        <w:rPr>
          <w:rFonts w:hint="eastAsia"/>
        </w:rPr>
        <w:t>mapPartition(iterator =&gt;</w:t>
      </w:r>
      <w:r>
        <w:t>…)</w:t>
      </w:r>
    </w:p>
    <w:p w:rsidR="004A3202" w:rsidRDefault="004A3202" w:rsidP="004A3202">
      <w:r>
        <w:t xml:space="preserve">  /**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特征列提取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按</w:t>
      </w:r>
      <w:r>
        <w:rPr>
          <w:rFonts w:hint="eastAsia"/>
        </w:rPr>
        <w:t>feature</w:t>
      </w:r>
      <w:r>
        <w:rPr>
          <w:rFonts w:hint="eastAsia"/>
        </w:rPr>
        <w:t>分组统计</w:t>
      </w:r>
      <w:r>
        <w:rPr>
          <w:rFonts w:hint="eastAsia"/>
        </w:rPr>
        <w:t xml:space="preserve"> =&gt;</w:t>
      </w:r>
      <w:r>
        <w:rPr>
          <w:rFonts w:hint="eastAsia"/>
        </w:rPr>
        <w:t>根据给定的特征上限，分组取</w:t>
      </w:r>
      <w:r>
        <w:rPr>
          <w:rFonts w:hint="eastAsia"/>
        </w:rPr>
        <w:t>top =&gt;</w:t>
      </w:r>
      <w:r>
        <w:rPr>
          <w:rFonts w:hint="eastAsia"/>
        </w:rPr>
        <w:t>提取出对应的特征和</w:t>
      </w:r>
      <w:r>
        <w:rPr>
          <w:rFonts w:hint="eastAsia"/>
        </w:rPr>
        <w:t>idf</w:t>
      </w:r>
      <w:r>
        <w:rPr>
          <w:rFonts w:hint="eastAsia"/>
        </w:rPr>
        <w:t>系数</w:t>
      </w:r>
    </w:p>
    <w:p w:rsidR="004A3202" w:rsidRDefault="004A3202" w:rsidP="004A3202">
      <w:r>
        <w:t xml:space="preserve">    * ----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同时发现</w:t>
      </w:r>
      <w:r>
        <w:rPr>
          <w:rFonts w:hint="eastAsia"/>
        </w:rPr>
        <w:t>feature + category =&gt; count</w:t>
      </w:r>
      <w:r>
        <w:rPr>
          <w:rFonts w:hint="eastAsia"/>
        </w:rPr>
        <w:t>效率太低</w:t>
      </w:r>
      <w:r>
        <w:rPr>
          <w:rFonts w:hint="eastAsia"/>
        </w:rPr>
        <w:t>, category</w:t>
      </w:r>
      <w:r>
        <w:rPr>
          <w:rFonts w:hint="eastAsia"/>
        </w:rPr>
        <w:t>作用又不高</w:t>
      </w:r>
      <w:r>
        <w:rPr>
          <w:rFonts w:hint="eastAsia"/>
        </w:rPr>
        <w:t xml:space="preserve">, </w:t>
      </w:r>
      <w:r>
        <w:rPr>
          <w:rFonts w:hint="eastAsia"/>
        </w:rPr>
        <w:t>改为</w:t>
      </w:r>
      <w:r>
        <w:rPr>
          <w:rFonts w:hint="eastAsia"/>
        </w:rPr>
        <w:t xml:space="preserve"> =&gt; feature =&gt; count</w:t>
      </w:r>
    </w:p>
    <w:p w:rsidR="004A3202" w:rsidRDefault="004A3202" w:rsidP="004A3202">
      <w:r>
        <w:rPr>
          <w:rFonts w:hint="eastAsia"/>
        </w:rPr>
        <w:t xml:space="preserve">    * </w:t>
      </w:r>
      <w:r>
        <w:rPr>
          <w:rFonts w:hint="eastAsia"/>
        </w:rPr>
        <w:t>这里设定一个上界是为了防止</w:t>
      </w:r>
      <w:r>
        <w:rPr>
          <w:rFonts w:hint="eastAsia"/>
        </w:rPr>
        <w:t>GC</w:t>
      </w:r>
      <w:r>
        <w:rPr>
          <w:rFonts w:hint="eastAsia"/>
        </w:rPr>
        <w:t>过大和</w:t>
      </w:r>
      <w:r>
        <w:rPr>
          <w:rFonts w:hint="eastAsia"/>
        </w:rPr>
        <w:t>OM</w:t>
      </w:r>
    </w:p>
    <w:p w:rsidR="004A3202" w:rsidRDefault="004A3202" w:rsidP="004A3202">
      <w:r>
        <w:rPr>
          <w:rFonts w:hint="eastAsia"/>
        </w:rPr>
        <w:t xml:space="preserve">    * @param bindDF </w:t>
      </w:r>
      <w:r>
        <w:rPr>
          <w:rFonts w:hint="eastAsia"/>
        </w:rPr>
        <w:t>输入的长表</w:t>
      </w:r>
    </w:p>
    <w:p w:rsidR="004A3202" w:rsidRDefault="004A3202" w:rsidP="004A3202">
      <w:r>
        <w:t xml:space="preserve">    */</w:t>
      </w:r>
    </w:p>
    <w:p w:rsidR="004A3202" w:rsidRDefault="004A3202" w:rsidP="004A3202">
      <w:r>
        <w:t>def run(bindDF: DataFrame, params: ArrayBuffer[Params4Bind])</w:t>
      </w:r>
    </w:p>
    <w:p w:rsidR="004A3202" w:rsidRDefault="004A3202" w:rsidP="004A3202">
      <w:r>
        <w:t xml:space="preserve">  : RDD[(String, Vector)] = {</w:t>
      </w:r>
    </w:p>
    <w:p w:rsidR="004A3202" w:rsidRDefault="004A3202" w:rsidP="004A3202">
      <w:r>
        <w:rPr>
          <w:rFonts w:hint="eastAsia"/>
        </w:rPr>
        <w:t xml:space="preserve">    require(sQLContext.isDefined, "SQLContext</w:t>
      </w:r>
      <w:r>
        <w:rPr>
          <w:rFonts w:hint="eastAsia"/>
        </w:rPr>
        <w:t>不能为空</w:t>
      </w:r>
      <w:r>
        <w:rPr>
          <w:rFonts w:hint="eastAsia"/>
        </w:rPr>
        <w:t>")</w:t>
      </w:r>
    </w:p>
    <w:p w:rsidR="004A3202" w:rsidRDefault="004A3202" w:rsidP="004A3202">
      <w:r>
        <w:t>val ifLog = logarithm</w:t>
      </w:r>
    </w:p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个体的特征频率统计</w:t>
      </w:r>
      <w:r>
        <w:rPr>
          <w:rFonts w:hint="eastAsia"/>
        </w:rPr>
        <w:t xml:space="preserve"> --[(imsi, feature), count] */</w:t>
      </w:r>
    </w:p>
    <w:p w:rsidR="004A3202" w:rsidRDefault="004A3202" w:rsidP="004A3202">
      <w:r>
        <w:t>val unitFrequency = bindDF.rdd.map(row =&gt; {</w:t>
      </w:r>
    </w:p>
    <w:p w:rsidR="004A3202" w:rsidRDefault="004A3202" w:rsidP="004A3202">
      <w:r>
        <w:t>val tup = (util.Try(row.getAs[String](0)) getOrElse "",</w:t>
      </w:r>
    </w:p>
    <w:p w:rsidR="004A3202" w:rsidRDefault="004A3202" w:rsidP="004A3202">
      <w:r>
        <w:t>util.Try(row.getAs[String](1)) getOrElse "")</w:t>
      </w:r>
    </w:p>
    <w:p w:rsidR="004A3202" w:rsidRDefault="004A3202" w:rsidP="004A3202">
      <w:r>
        <w:t xml:space="preserve">      (tup, 1)</w:t>
      </w:r>
    </w:p>
    <w:p w:rsidR="004A3202" w:rsidRDefault="004A3202" w:rsidP="004A3202">
      <w:r>
        <w:t xml:space="preserve">    }).filter{case (tup, _) =&gt; tup._1.length * tup._2.length &gt; 0}.reduceByKey(_ + _)</w:t>
      </w:r>
    </w:p>
    <w:p w:rsidR="004A3202" w:rsidRDefault="004A3202" w:rsidP="004A3202"/>
    <w:p w:rsidR="004A3202" w:rsidRDefault="004A3202" w:rsidP="004A3202">
      <w:r>
        <w:rPr>
          <w:rFonts w:hint="eastAsia"/>
        </w:rPr>
        <w:t xml:space="preserve">    /** </w:t>
      </w:r>
      <w:r>
        <w:rPr>
          <w:rFonts w:hint="eastAsia"/>
        </w:rPr>
        <w:t>整体的特征频率统计</w:t>
      </w:r>
      <w:r>
        <w:rPr>
          <w:rFonts w:hint="eastAsia"/>
        </w:rPr>
        <w:t xml:space="preserve"> + idf</w:t>
      </w:r>
      <w:r>
        <w:rPr>
          <w:rFonts w:hint="eastAsia"/>
        </w:rPr>
        <w:t>转换</w:t>
      </w:r>
      <w:r>
        <w:rPr>
          <w:rFonts w:hint="eastAsia"/>
        </w:rPr>
        <w:t xml:space="preserve"> --[(feature, count)]*/</w:t>
      </w:r>
    </w:p>
    <w:p w:rsidR="004A3202" w:rsidRDefault="004A3202" w:rsidP="004A3202">
      <w:r>
        <w:t>val ordering: Ordering[(String, Int)] = Ordering.by[(String, Int), Int](_._2)</w:t>
      </w:r>
    </w:p>
    <w:p w:rsidR="004A3202" w:rsidRDefault="004A3202" w:rsidP="004A3202">
      <w:r>
        <w:t>val idfFrequency: Map[String, Double] = unitFrequency.map {</w:t>
      </w:r>
    </w:p>
    <w:p w:rsidR="004A3202" w:rsidRDefault="004A3202" w:rsidP="004A3202">
      <w:r>
        <w:t>case ((_, featureV), countV) =&gt; (featureV, countV)</w:t>
      </w:r>
    </w:p>
    <w:p w:rsidR="004A3202" w:rsidRDefault="004A3202" w:rsidP="004A3202">
      <w:r>
        <w:t xml:space="preserve">    }.reduceByKey(_ + _).top(maxFeatureNum.toInt)(ordering).map {</w:t>
      </w:r>
    </w:p>
    <w:p w:rsidR="004A3202" w:rsidRDefault="004A3202" w:rsidP="004A3202">
      <w:r>
        <w:t>case (featureWithLabel, tf) =&gt;</w:t>
      </w:r>
    </w:p>
    <w:p w:rsidR="004A3202" w:rsidRDefault="004A3202" w:rsidP="004A3202">
      <w:r>
        <w:t xml:space="preserve">        (featureWithLabel, if(ifLog) 1.0 / math.log1p(tf) else 1.0 / (tf + 1.0))</w:t>
      </w:r>
    </w:p>
    <w:p w:rsidR="004A3202" w:rsidRDefault="004A3202" w:rsidP="004A3202">
      <w:r>
        <w:t xml:space="preserve">    }.toMap</w:t>
      </w:r>
    </w:p>
    <w:p w:rsidR="004A3202" w:rsidRDefault="004A3202" w:rsidP="004A3202">
      <w:r>
        <w:t>val idfWithIndex: Map[String, Int] = idfFrequency.keySet.zipWithIndex.toMap</w:t>
      </w:r>
    </w:p>
    <w:p w:rsidR="004A3202" w:rsidRDefault="004A3202" w:rsidP="004A3202"/>
    <w:p w:rsidR="004A3202" w:rsidRDefault="004A3202" w:rsidP="004A3202">
      <w:r>
        <w:t>val sc = bindDF.sqlContext.sparkContext</w:t>
      </w:r>
    </w:p>
    <w:p w:rsidR="004A3202" w:rsidRDefault="004A3202" w:rsidP="004A3202"/>
    <w:p w:rsidR="004A3202" w:rsidRDefault="004A3202" w:rsidP="004A3202">
      <w:r>
        <w:t>val idfBC: Map[String, Double] = sc.broadcast(idfFrequency).value</w:t>
      </w:r>
    </w:p>
    <w:p w:rsidR="004A3202" w:rsidRDefault="004A3202" w:rsidP="004A3202">
      <w:r>
        <w:t>val indexBC: Map[String, Int] = sc.broadcast(idfWithIndex).value</w:t>
      </w:r>
    </w:p>
    <w:p w:rsidR="004A3202" w:rsidRDefault="004A3202" w:rsidP="004A3202"/>
    <w:p w:rsidR="004A3202" w:rsidRDefault="004A3202" w:rsidP="004A3202">
      <w:r>
        <w:t>val size = idfBC.size</w:t>
      </w:r>
    </w:p>
    <w:p w:rsidR="004A3202" w:rsidRDefault="004A3202" w:rsidP="004A3202">
      <w:r>
        <w:t>unitFrequency.map{case ((imsiV, featureV), countV) =&gt; (imsiV, (featureV, countV))}</w:t>
      </w:r>
    </w:p>
    <w:p w:rsidR="004A3202" w:rsidRDefault="004A3202" w:rsidP="004A3202">
      <w:r>
        <w:lastRenderedPageBreak/>
        <w:t xml:space="preserve">      .groupByKey()</w:t>
      </w:r>
    </w:p>
    <w:p w:rsidR="004A3202" w:rsidRDefault="004A3202" w:rsidP="004A3202">
      <w:r>
        <w:t xml:space="preserve">      .mapValues( iter =&gt; {</w:t>
      </w:r>
    </w:p>
    <w:p w:rsidR="004A3202" w:rsidRDefault="004A3202" w:rsidP="004A3202">
      <w:r>
        <w:t>val iterLog = iter.map{case (f, c) =&gt; (f, if(ifLog) math.log1p(c) else c.toDouble)}</w:t>
      </w:r>
    </w:p>
    <w:p w:rsidR="004A3202" w:rsidRDefault="004A3202" w:rsidP="004A3202">
      <w:r>
        <w:t>val freqSum = iterLog.map(_._2).sum</w:t>
      </w:r>
    </w:p>
    <w:p w:rsidR="004A3202" w:rsidRDefault="004A3202" w:rsidP="004A3202">
      <w:r>
        <w:t>val freqScores = iterLog.filter{</w:t>
      </w:r>
    </w:p>
    <w:p w:rsidR="004A3202" w:rsidRDefault="004A3202" w:rsidP="004A3202">
      <w:r>
        <w:t>case (featureV, _) =&gt; idfBC.contains(featureV)</w:t>
      </w:r>
    </w:p>
    <w:p w:rsidR="004A3202" w:rsidRDefault="004A3202" w:rsidP="004A3202">
      <w:r>
        <w:t xml:space="preserve">      }.map{</w:t>
      </w:r>
    </w:p>
    <w:p w:rsidR="004A3202" w:rsidRDefault="004A3202" w:rsidP="004A3202">
      <w:r>
        <w:t>case (featureV, countV) =&gt; {</w:t>
      </w:r>
    </w:p>
    <w:p w:rsidR="004A3202" w:rsidRDefault="004A3202" w:rsidP="004A3202">
      <w:r>
        <w:t>val index = indexBC(featureV)</w:t>
      </w:r>
    </w:p>
    <w:p w:rsidR="004A3202" w:rsidRDefault="004A3202" w:rsidP="004A3202">
      <w:r>
        <w:t>val idf = idfBC(featureV)</w:t>
      </w:r>
    </w:p>
    <w:p w:rsidR="004A3202" w:rsidRDefault="004A3202" w:rsidP="004A3202">
      <w:r>
        <w:t xml:space="preserve">          (index, idf * countV / freqSum)</w:t>
      </w:r>
    </w:p>
    <w:p w:rsidR="004A3202" w:rsidRDefault="004A3202" w:rsidP="004A3202">
      <w:r>
        <w:t xml:space="preserve">        }</w:t>
      </w:r>
    </w:p>
    <w:p w:rsidR="004A3202" w:rsidRDefault="004A3202" w:rsidP="004A3202">
      <w:r>
        <w:t xml:space="preserve">      }.toSeq</w:t>
      </w:r>
    </w:p>
    <w:p w:rsidR="004A3202" w:rsidRDefault="004A3202" w:rsidP="004A3202">
      <w:r>
        <w:t>Vectors.sparse(size, freqScores)</w:t>
      </w:r>
    </w:p>
    <w:p w:rsidR="004A3202" w:rsidRDefault="004A3202" w:rsidP="004A3202">
      <w:r>
        <w:t xml:space="preserve">    })</w:t>
      </w:r>
    </w:p>
    <w:p w:rsidR="004A3202" w:rsidRDefault="004A3202" w:rsidP="004A3202">
      <w:r>
        <w:t xml:space="preserve">  }</w:t>
      </w:r>
    </w:p>
    <w:p w:rsidR="0089239E" w:rsidRDefault="0089239E" w:rsidP="004A3202"/>
    <w:p w:rsidR="0089239E" w:rsidRDefault="0089239E" w:rsidP="004A3202"/>
    <w:p w:rsidR="0089239E" w:rsidRDefault="0089239E" w:rsidP="0089239E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>
        <w:rPr>
          <w:rFonts w:hint="eastAsia"/>
        </w:rPr>
        <w:t>和</w:t>
      </w:r>
      <w:r>
        <w:rPr>
          <w:rFonts w:hint="eastAsia"/>
        </w:rPr>
        <w:t>RowMatrix</w:t>
      </w:r>
    </w:p>
    <w:p w:rsidR="0089239E" w:rsidRDefault="0089239E" w:rsidP="0089239E">
      <w:r>
        <w:rPr>
          <w:rFonts w:hint="eastAsia"/>
        </w:rPr>
        <w:t>DenseMatrix</w:t>
      </w:r>
      <w:r>
        <w:rPr>
          <w:rFonts w:hint="eastAsia"/>
        </w:rPr>
        <w:t>是单节点的</w:t>
      </w:r>
      <w:r>
        <w:rPr>
          <w:rFonts w:hint="eastAsia"/>
        </w:rPr>
        <w:t>,</w:t>
      </w:r>
      <w:r>
        <w:rPr>
          <w:rFonts w:hint="eastAsia"/>
        </w:rPr>
        <w:t>是可序列化的</w:t>
      </w:r>
      <w:r>
        <w:rPr>
          <w:rFonts w:hint="eastAsia"/>
        </w:rPr>
        <w:t>,</w:t>
      </w:r>
      <w:r>
        <w:rPr>
          <w:rFonts w:hint="eastAsia"/>
        </w:rPr>
        <w:t>而</w:t>
      </w:r>
      <w:r>
        <w:rPr>
          <w:rFonts w:hint="eastAsia"/>
        </w:rPr>
        <w:t>RowMatrix</w:t>
      </w:r>
      <w:r>
        <w:rPr>
          <w:rFonts w:hint="eastAsia"/>
        </w:rPr>
        <w:t>不行</w:t>
      </w:r>
      <w:r>
        <w:rPr>
          <w:rFonts w:hint="eastAsia"/>
        </w:rPr>
        <w:t>.</w:t>
      </w:r>
    </w:p>
    <w:p w:rsidR="0089239E" w:rsidRDefault="0089239E" w:rsidP="0089239E">
      <w:r>
        <w:rPr>
          <w:rFonts w:hint="eastAsia"/>
        </w:rPr>
        <w:t>也就是你可以构造一个</w:t>
      </w:r>
      <w:r>
        <w:rPr>
          <w:rFonts w:hint="eastAsia"/>
        </w:rPr>
        <w:t>RDD[DenseMatrix]</w:t>
      </w:r>
      <w:r>
        <w:rPr>
          <w:rFonts w:hint="eastAsia"/>
        </w:rPr>
        <w:t>但不能构造一个</w:t>
      </w:r>
      <w:r>
        <w:rPr>
          <w:rFonts w:hint="eastAsia"/>
        </w:rPr>
        <w:t>RDD[RowMatrix]</w:t>
      </w:r>
    </w:p>
    <w:p w:rsidR="00324E88" w:rsidRDefault="00324E88" w:rsidP="0089239E"/>
    <w:p w:rsidR="00324E88" w:rsidRDefault="00324E88" w:rsidP="00324E88">
      <w:pPr>
        <w:pStyle w:val="2"/>
      </w:pPr>
      <w:r>
        <w:rPr>
          <w:rFonts w:hint="eastAsia"/>
        </w:rPr>
        <w:t>Spark RDD</w:t>
      </w:r>
      <w:r>
        <w:rPr>
          <w:rFonts w:hint="eastAsia"/>
        </w:rPr>
        <w:t>中的</w:t>
      </w:r>
      <w:r>
        <w:rPr>
          <w:rFonts w:hint="eastAsia"/>
        </w:rPr>
        <w:t>zipWithIndex</w:t>
      </w:r>
      <w:r>
        <w:rPr>
          <w:rFonts w:hint="eastAsia"/>
        </w:rPr>
        <w:t>和</w:t>
      </w:r>
      <w:r>
        <w:rPr>
          <w:rFonts w:hint="eastAsia"/>
        </w:rPr>
        <w:t>sortWith</w:t>
      </w:r>
      <w:r>
        <w:rPr>
          <w:rFonts w:hint="eastAsia"/>
        </w:rPr>
        <w:t>等考虑到了分区的问题，也就是对全局</w:t>
      </w:r>
      <w:r>
        <w:rPr>
          <w:rFonts w:hint="eastAsia"/>
        </w:rPr>
        <w:t>sort</w:t>
      </w:r>
      <w:r>
        <w:rPr>
          <w:rFonts w:hint="eastAsia"/>
        </w:rPr>
        <w:t>和</w:t>
      </w:r>
      <w:r>
        <w:rPr>
          <w:rFonts w:hint="eastAsia"/>
        </w:rPr>
        <w:t>zipWithIndex</w:t>
      </w:r>
    </w:p>
    <w:p w:rsidR="00324E88" w:rsidRDefault="00324E88" w:rsidP="00324E88">
      <w:r>
        <w:t>S</w:t>
      </w:r>
      <w:r>
        <w:rPr>
          <w:rFonts w:hint="eastAsia"/>
        </w:rPr>
        <w:t>ortWith</w:t>
      </w:r>
      <w:r>
        <w:rPr>
          <w:rFonts w:hint="eastAsia"/>
        </w:rPr>
        <w:t>还需要验证</w:t>
      </w:r>
    </w:p>
    <w:p w:rsidR="001D5771" w:rsidRDefault="001D5771" w:rsidP="00324E88"/>
    <w:p w:rsidR="001D5771" w:rsidRDefault="001D5771" w:rsidP="001D5771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ArrayBuffer</w:t>
      </w:r>
      <w:r>
        <w:rPr>
          <w:rFonts w:hint="eastAsia"/>
        </w:rPr>
        <w:t>等方法的</w:t>
      </w:r>
      <w:r>
        <w:rPr>
          <w:rFonts w:hint="eastAsia"/>
        </w:rPr>
        <w:t>+=</w:t>
      </w:r>
      <w:r>
        <w:rPr>
          <w:rFonts w:hint="eastAsia"/>
        </w:rPr>
        <w:t>和</w:t>
      </w:r>
      <w:r>
        <w:rPr>
          <w:rFonts w:hint="eastAsia"/>
        </w:rPr>
        <w:t>++=</w:t>
      </w:r>
      <w:r>
        <w:rPr>
          <w:rFonts w:hint="eastAsia"/>
        </w:rPr>
        <w:t>以及</w:t>
      </w:r>
      <w:r>
        <w:rPr>
          <w:rFonts w:hint="eastAsia"/>
        </w:rPr>
        <w:t>+=:</w:t>
      </w:r>
      <w:r>
        <w:rPr>
          <w:rFonts w:hint="eastAsia"/>
        </w:rPr>
        <w:t>和</w:t>
      </w:r>
      <w:r>
        <w:rPr>
          <w:rFonts w:hint="eastAsia"/>
        </w:rPr>
        <w:t>++=:</w:t>
      </w:r>
    </w:p>
    <w:p w:rsidR="009E6638" w:rsidRDefault="009E6638" w:rsidP="009E6638">
      <w:r>
        <w:rPr>
          <w:rFonts w:hint="eastAsia"/>
        </w:rPr>
        <w:t>注意没有</w:t>
      </w:r>
      <w:r>
        <w:rPr>
          <w:rFonts w:hint="eastAsia"/>
        </w:rPr>
        <w:t>++,</w:t>
      </w:r>
      <w:r>
        <w:rPr>
          <w:rFonts w:hint="eastAsia"/>
        </w:rPr>
        <w:t>不像</w:t>
      </w:r>
      <w:r>
        <w:rPr>
          <w:rFonts w:hint="eastAsia"/>
        </w:rPr>
        <w:t>Array</w:t>
      </w:r>
    </w:p>
    <w:p w:rsidR="009E6638" w:rsidRDefault="009E6638" w:rsidP="009E6638">
      <w:r>
        <w:rPr>
          <w:rFonts w:hint="eastAsia"/>
        </w:rPr>
        <w:t>++=</w:t>
      </w:r>
      <w:r>
        <w:rPr>
          <w:rFonts w:hint="eastAsia"/>
        </w:rPr>
        <w:t>加的是一个</w:t>
      </w:r>
      <w:r w:rsidRPr="009E6638">
        <w:t>TraversableOnce</w:t>
      </w:r>
      <w:r>
        <w:rPr>
          <w:rFonts w:hint="eastAsia"/>
        </w:rPr>
        <w:t>即可</w:t>
      </w:r>
    </w:p>
    <w:p w:rsidR="00F262E0" w:rsidRDefault="00F262E0" w:rsidP="009E6638"/>
    <w:p w:rsidR="00FC2426" w:rsidRDefault="00F262E0" w:rsidP="00F262E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top</w:t>
      </w:r>
      <w:r>
        <w:rPr>
          <w:rFonts w:hint="eastAsia"/>
        </w:rPr>
        <w:t>默认为降序</w:t>
      </w:r>
      <w:r>
        <w:rPr>
          <w:rFonts w:hint="eastAsia"/>
        </w:rPr>
        <w:t xml:space="preserve">, </w:t>
      </w:r>
    </w:p>
    <w:p w:rsidR="00F262E0" w:rsidRDefault="00FC2426" w:rsidP="00FC2426">
      <w:r w:rsidRPr="00FC2426">
        <w:rPr>
          <w:rFonts w:hint="eastAsia"/>
        </w:rPr>
        <w:t>Spark</w:t>
      </w:r>
      <w:r w:rsidRPr="00FC2426">
        <w:rPr>
          <w:rFonts w:hint="eastAsia"/>
        </w:rPr>
        <w:t>中</w:t>
      </w:r>
      <w:r w:rsidRPr="00FC2426">
        <w:rPr>
          <w:rFonts w:hint="eastAsia"/>
        </w:rPr>
        <w:t>top</w:t>
      </w:r>
      <w:r w:rsidRPr="00FC2426">
        <w:rPr>
          <w:rFonts w:hint="eastAsia"/>
        </w:rPr>
        <w:t>默认为降序</w:t>
      </w:r>
      <w:r w:rsidRPr="00FC2426">
        <w:rPr>
          <w:rFonts w:hint="eastAsia"/>
        </w:rPr>
        <w:t>,</w:t>
      </w:r>
      <w:r w:rsidR="00F262E0">
        <w:rPr>
          <w:rFonts w:hint="eastAsia"/>
        </w:rPr>
        <w:t>同时自带排序</w:t>
      </w:r>
      <w:r w:rsidR="00F262E0">
        <w:rPr>
          <w:rFonts w:hint="eastAsia"/>
        </w:rPr>
        <w:t>(</w:t>
      </w:r>
      <w:r w:rsidR="00F262E0">
        <w:rPr>
          <w:rFonts w:hint="eastAsia"/>
        </w:rPr>
        <w:t>内部实现的是</w:t>
      </w:r>
      <w:r w:rsidR="00F262E0">
        <w:rPr>
          <w:rFonts w:hint="eastAsia"/>
        </w:rPr>
        <w:t xml:space="preserve">takeOrdered), </w:t>
      </w:r>
      <w:r w:rsidR="00F262E0">
        <w:rPr>
          <w:rFonts w:hint="eastAsia"/>
        </w:rPr>
        <w:t>一个误区是</w:t>
      </w:r>
      <w:r w:rsidR="00F262E0">
        <w:rPr>
          <w:rFonts w:hint="eastAsia"/>
        </w:rPr>
        <w:t>SortBy(</w:t>
      </w:r>
      <w:r w:rsidR="00F262E0">
        <w:rPr>
          <w:rFonts w:hint="eastAsia"/>
        </w:rPr>
        <w:t>升序</w:t>
      </w:r>
      <w:r w:rsidR="00F262E0">
        <w:rPr>
          <w:rFonts w:hint="eastAsia"/>
        </w:rPr>
        <w:t>).top</w:t>
      </w:r>
      <w:r w:rsidR="00F262E0">
        <w:rPr>
          <w:rFonts w:hint="eastAsia"/>
        </w:rPr>
        <w:t>可以实现升序取</w:t>
      </w:r>
      <w:r w:rsidR="00F262E0">
        <w:rPr>
          <w:rFonts w:hint="eastAsia"/>
        </w:rPr>
        <w:t xml:space="preserve">top, </w:t>
      </w:r>
      <w:r w:rsidR="00F262E0">
        <w:rPr>
          <w:rFonts w:hint="eastAsia"/>
        </w:rPr>
        <w:t>其实</w:t>
      </w:r>
      <w:r w:rsidR="00F262E0">
        <w:rPr>
          <w:rFonts w:hint="eastAsia"/>
        </w:rPr>
        <w:t>sortBy</w:t>
      </w:r>
      <w:r w:rsidR="00F262E0">
        <w:rPr>
          <w:rFonts w:hint="eastAsia"/>
        </w:rPr>
        <w:t>排完序之后对</w:t>
      </w:r>
      <w:r w:rsidR="00F262E0">
        <w:rPr>
          <w:rFonts w:hint="eastAsia"/>
        </w:rPr>
        <w:t>top</w:t>
      </w:r>
      <w:r w:rsidR="00F262E0">
        <w:rPr>
          <w:rFonts w:hint="eastAsia"/>
        </w:rPr>
        <w:t>没有影响，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仍然会排序一次，</w:t>
      </w:r>
      <w:r w:rsidR="00F262E0">
        <w:rPr>
          <w:rFonts w:hint="eastAsia"/>
        </w:rPr>
        <w:lastRenderedPageBreak/>
        <w:t>此时仍然取的是降序的</w:t>
      </w:r>
      <w:r w:rsidR="00F262E0">
        <w:rPr>
          <w:rFonts w:hint="eastAsia"/>
        </w:rPr>
        <w:t>top</w:t>
      </w:r>
      <w:r w:rsidR="00F262E0">
        <w:rPr>
          <w:rFonts w:hint="eastAsia"/>
        </w:rPr>
        <w:t>，要想取升序，</w:t>
      </w:r>
      <w:r w:rsidR="00F262E0">
        <w:rPr>
          <w:rFonts w:hint="eastAsia"/>
        </w:rPr>
        <w:t>top</w:t>
      </w:r>
      <w:r w:rsidR="00F262E0">
        <w:rPr>
          <w:rFonts w:hint="eastAsia"/>
        </w:rPr>
        <w:t>后传入一个隐式的</w:t>
      </w:r>
      <w:r w:rsidR="00F262E0">
        <w:rPr>
          <w:rFonts w:hint="eastAsia"/>
        </w:rPr>
        <w:t>Ordering</w:t>
      </w:r>
      <w:r w:rsidR="00F262E0">
        <w:rPr>
          <w:rFonts w:hint="eastAsia"/>
        </w:rPr>
        <w:t>类</w:t>
      </w:r>
      <w:r w:rsidR="00F262E0">
        <w:rPr>
          <w:rFonts w:hint="eastAsia"/>
        </w:rPr>
        <w:t>top(4)(Ordering[U]</w:t>
      </w:r>
      <w:r w:rsidR="004E3392">
        <w:rPr>
          <w:rFonts w:hint="eastAsia"/>
        </w:rPr>
        <w:t>.reverse</w:t>
      </w:r>
      <w:r w:rsidR="00F262E0">
        <w:rPr>
          <w:rFonts w:hint="eastAsia"/>
        </w:rPr>
        <w:t>)</w:t>
      </w:r>
      <w:r w:rsidR="00F262E0">
        <w:rPr>
          <w:rFonts w:hint="eastAsia"/>
        </w:rPr>
        <w:t>或</w:t>
      </w:r>
      <w:r w:rsidR="004E3392">
        <w:rPr>
          <w:rFonts w:hint="eastAsia"/>
        </w:rPr>
        <w:t>Ordering.by[((U, Int), Int)](f)</w:t>
      </w:r>
    </w:p>
    <w:p w:rsidR="00F262E0" w:rsidRPr="00D457F2" w:rsidRDefault="00D457F2" w:rsidP="00F262E0">
      <w:r>
        <w:rPr>
          <w:rFonts w:hint="eastAsia"/>
        </w:rPr>
        <w:t>例如</w:t>
      </w:r>
      <w:r>
        <w:rPr>
          <w:rFonts w:hint="eastAsia"/>
        </w:rPr>
        <w:t>top(3)(Ordering.by[(String, Int), Int](_._2))</w:t>
      </w:r>
    </w:p>
    <w:p w:rsidR="00FC2426" w:rsidRDefault="00F262E0" w:rsidP="00F262E0">
      <w:pPr>
        <w:pStyle w:val="2"/>
      </w:pPr>
      <w:r>
        <w:rPr>
          <w:rFonts w:hint="eastAsia"/>
        </w:rPr>
        <w:t>Breeze DenseMatrix</w:t>
      </w:r>
      <w:r>
        <w:rPr>
          <w:rFonts w:hint="eastAsia"/>
        </w:rPr>
        <w:t>的</w:t>
      </w:r>
      <w:r>
        <w:rPr>
          <w:rFonts w:hint="eastAsia"/>
        </w:rPr>
        <w:t>(::, k)</w:t>
      </w:r>
      <w:r>
        <w:rPr>
          <w:rFonts w:hint="eastAsia"/>
        </w:rPr>
        <w:t>方法</w:t>
      </w:r>
    </w:p>
    <w:p w:rsidR="00F262E0" w:rsidRDefault="00FC2426" w:rsidP="00FC2426">
      <w:r w:rsidRPr="00FC2426">
        <w:rPr>
          <w:rFonts w:hint="eastAsia"/>
        </w:rPr>
        <w:t>Breeze DenseMatrix</w:t>
      </w:r>
      <w:r w:rsidRPr="00FC2426">
        <w:rPr>
          <w:rFonts w:hint="eastAsia"/>
        </w:rPr>
        <w:t>的</w:t>
      </w:r>
      <w:r w:rsidRPr="00FC2426">
        <w:rPr>
          <w:rFonts w:hint="eastAsia"/>
        </w:rPr>
        <w:t>(::, k)</w:t>
      </w:r>
      <w:r w:rsidRPr="00FC2426">
        <w:rPr>
          <w:rFonts w:hint="eastAsia"/>
        </w:rPr>
        <w:t>方法</w:t>
      </w:r>
      <w:r w:rsidR="00F262E0">
        <w:rPr>
          <w:rFonts w:hint="eastAsia"/>
        </w:rPr>
        <w:t>，取得的虽然变为了</w:t>
      </w:r>
      <w:r w:rsidR="00F262E0">
        <w:rPr>
          <w:rFonts w:hint="eastAsia"/>
        </w:rPr>
        <w:t xml:space="preserve">DenseVector, </w:t>
      </w:r>
      <w:r w:rsidR="00F262E0">
        <w:rPr>
          <w:rFonts w:hint="eastAsia"/>
        </w:rPr>
        <w:t>但调用</w:t>
      </w:r>
      <w:r w:rsidR="00F262E0">
        <w:rPr>
          <w:rFonts w:hint="eastAsia"/>
        </w:rPr>
        <w:t>data</w:t>
      </w:r>
      <w:r w:rsidR="00F262E0">
        <w:rPr>
          <w:rFonts w:hint="eastAsia"/>
        </w:rPr>
        <w:t>时仍然是</w:t>
      </w:r>
      <w:r w:rsidR="00F262E0">
        <w:rPr>
          <w:rFonts w:hint="eastAsia"/>
        </w:rPr>
        <w:t>DenseMatrix</w:t>
      </w:r>
      <w:r w:rsidR="00F262E0">
        <w:rPr>
          <w:rFonts w:hint="eastAsia"/>
        </w:rPr>
        <w:t>的</w:t>
      </w:r>
      <w:r w:rsidR="00F262E0">
        <w:rPr>
          <w:rFonts w:hint="eastAsia"/>
        </w:rPr>
        <w:t>data,DenseVector</w:t>
      </w:r>
      <w:r w:rsidR="00F262E0">
        <w:rPr>
          <w:rFonts w:hint="eastAsia"/>
        </w:rPr>
        <w:t>只是实现了对</w:t>
      </w:r>
      <w:r w:rsidR="00F262E0">
        <w:rPr>
          <w:rFonts w:hint="eastAsia"/>
        </w:rPr>
        <w:t>data</w:t>
      </w:r>
      <w:r w:rsidR="00F262E0">
        <w:rPr>
          <w:rFonts w:hint="eastAsia"/>
        </w:rPr>
        <w:t>的一个索引，要调用</w:t>
      </w:r>
      <w:r w:rsidR="00F262E0">
        <w:rPr>
          <w:rFonts w:hint="eastAsia"/>
        </w:rPr>
        <w:t>toArray</w:t>
      </w:r>
      <w:r w:rsidR="00F262E0">
        <w:rPr>
          <w:rFonts w:hint="eastAsia"/>
        </w:rPr>
        <w:t>才会得到真正了元素（此时元素才对应）</w:t>
      </w:r>
    </w:p>
    <w:p w:rsidR="00AD062C" w:rsidRDefault="00AD062C" w:rsidP="00AD062C"/>
    <w:p w:rsidR="00AD062C" w:rsidRDefault="00AD062C" w:rsidP="00AD062C">
      <w:r>
        <w:rPr>
          <w:rFonts w:hint="eastAsia"/>
        </w:rPr>
        <w:t>同样注意</w:t>
      </w:r>
      <w:r w:rsidRPr="00AD062C">
        <w:t>val ts_p: SliceMatrix[Int, Int, Double] = lagData(::, (0 until K).map(k =&gt; index(k, p)))</w:t>
      </w:r>
      <w:r>
        <w:rPr>
          <w:rFonts w:hint="eastAsia"/>
        </w:rPr>
        <w:t>是个</w:t>
      </w:r>
      <w:r w:rsidRPr="00AD062C">
        <w:t>SliceMatrix</w:t>
      </w:r>
      <w:r>
        <w:rPr>
          <w:rFonts w:hint="eastAsia"/>
        </w:rPr>
        <w:t>，仍然是源</w:t>
      </w:r>
      <w:r>
        <w:rPr>
          <w:rFonts w:hint="eastAsia"/>
        </w:rPr>
        <w:t>Matrix</w:t>
      </w:r>
      <w:r>
        <w:rPr>
          <w:rFonts w:hint="eastAsia"/>
        </w:rPr>
        <w:t>加一个索引，并没有真正是一个对象，如果想要是一个全新的对象，也就是可以和其他相乘，应该加上</w:t>
      </w:r>
      <w:r>
        <w:rPr>
          <w:rFonts w:hint="eastAsia"/>
        </w:rPr>
        <w:t>toDenseMatrix.</w:t>
      </w:r>
    </w:p>
    <w:p w:rsidR="00FC2426" w:rsidRDefault="00FC2426" w:rsidP="00AD062C"/>
    <w:p w:rsidR="00FC2426" w:rsidRDefault="00FC2426" w:rsidP="00AD062C"/>
    <w:p w:rsidR="00FC2426" w:rsidRDefault="00FC2426" w:rsidP="00AD062C"/>
    <w:p w:rsidR="00FC2426" w:rsidRDefault="00FC2426" w:rsidP="00FC2426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中隐式转换及其在</w:t>
      </w:r>
      <w:r>
        <w:rPr>
          <w:rFonts w:hint="eastAsia"/>
        </w:rPr>
        <w:t>breeze.</w:t>
      </w:r>
      <w:r w:rsidRPr="00FC2426">
        <w:t xml:space="preserve"> Linalg</w:t>
      </w:r>
      <w:r>
        <w:rPr>
          <w:rFonts w:hint="eastAsia"/>
        </w:rPr>
        <w:t>中的应用</w:t>
      </w:r>
    </w:p>
    <w:p w:rsidR="000C3EF5" w:rsidRDefault="000C3EF5" w:rsidP="000C3EF5">
      <w:pPr>
        <w:pStyle w:val="3"/>
      </w:pPr>
      <w:r>
        <w:rPr>
          <w:rFonts w:hint="eastAsia"/>
        </w:rPr>
        <w:t>隐式转换及其基本应用</w:t>
      </w:r>
    </w:p>
    <w:p w:rsidR="000C3EF5" w:rsidRDefault="000C3EF5" w:rsidP="000C3EF5"/>
    <w:p w:rsidR="000C3EF5" w:rsidRDefault="000C3EF5" w:rsidP="000C3EF5">
      <w:pPr>
        <w:pStyle w:val="2"/>
      </w:pPr>
      <w:r>
        <w:rPr>
          <w:rFonts w:hint="eastAsia"/>
        </w:rPr>
        <w:t>breeze.linalg</w:t>
      </w:r>
      <w:r>
        <w:rPr>
          <w:rFonts w:hint="eastAsia"/>
        </w:rPr>
        <w:t>中一些比较好的用法</w:t>
      </w:r>
    </w:p>
    <w:p w:rsidR="00D161AC" w:rsidRDefault="00092493" w:rsidP="00D161AC">
      <w:r>
        <w:rPr>
          <w:rFonts w:hint="eastAsia"/>
        </w:rPr>
        <w:t>mllib</w:t>
      </w:r>
      <w:r>
        <w:rPr>
          <w:rFonts w:hint="eastAsia"/>
        </w:rPr>
        <w:t>中的</w:t>
      </w:r>
      <w:r>
        <w:rPr>
          <w:rFonts w:hint="eastAsia"/>
        </w:rPr>
        <w:t>DenseMatrix</w:t>
      </w:r>
      <w:r w:rsidR="00AB121F">
        <w:rPr>
          <w:rFonts w:hint="eastAsia"/>
        </w:rPr>
        <w:t>[T]</w:t>
      </w:r>
      <w:r>
        <w:rPr>
          <w:rFonts w:hint="eastAsia"/>
        </w:rPr>
        <w:t>需要</w:t>
      </w:r>
      <w:r>
        <w:rPr>
          <w:rFonts w:hint="eastAsia"/>
        </w:rPr>
        <w:t>T</w:t>
      </w:r>
      <w:r>
        <w:rPr>
          <w:rFonts w:hint="eastAsia"/>
        </w:rPr>
        <w:t>，而在</w:t>
      </w:r>
      <w:r w:rsidRPr="00092493">
        <w:t>DenseMatrix</w:t>
      </w:r>
      <w:r>
        <w:rPr>
          <w:rFonts w:hint="eastAsia"/>
        </w:rPr>
        <w:t>[T]</w:t>
      </w:r>
      <w:r>
        <w:rPr>
          <w:rFonts w:hint="eastAsia"/>
        </w:rPr>
        <w:t>上面添加了</w:t>
      </w:r>
      <w:r w:rsidRPr="00092493">
        <w:t>Matrix</w:t>
      </w:r>
      <w:r>
        <w:rPr>
          <w:rFonts w:hint="eastAsia"/>
        </w:rPr>
        <w:t>，从而实现了对任意</w:t>
      </w:r>
      <w:r>
        <w:rPr>
          <w:rFonts w:hint="eastAsia"/>
        </w:rPr>
        <w:t>T</w:t>
      </w:r>
      <w:r>
        <w:rPr>
          <w:rFonts w:hint="eastAsia"/>
        </w:rPr>
        <w:t>类型（当然需要</w:t>
      </w:r>
      <w:r>
        <w:rPr>
          <w:rFonts w:hint="eastAsia"/>
        </w:rPr>
        <w:t>@special</w:t>
      </w:r>
      <w:r>
        <w:rPr>
          <w:rFonts w:hint="eastAsia"/>
        </w:rPr>
        <w:t>中的数据）都可以调用的方法，写函数时传递的类型直接是</w:t>
      </w:r>
      <w:r w:rsidRPr="00092493">
        <w:t>Matrix</w:t>
      </w:r>
      <w:r>
        <w:rPr>
          <w:rFonts w:hint="eastAsia"/>
        </w:rPr>
        <w:t>，不用根据</w:t>
      </w:r>
      <w:r>
        <w:rPr>
          <w:rFonts w:hint="eastAsia"/>
        </w:rPr>
        <w:t>T</w:t>
      </w:r>
      <w:r>
        <w:rPr>
          <w:rFonts w:hint="eastAsia"/>
        </w:rPr>
        <w:t>的类型进行多次声明。而</w:t>
      </w:r>
      <w:r>
        <w:rPr>
          <w:rFonts w:hint="eastAsia"/>
        </w:rPr>
        <w:t>breeze</w:t>
      </w:r>
      <w:r>
        <w:rPr>
          <w:rFonts w:hint="eastAsia"/>
        </w:rPr>
        <w:t>中不行，必须声明类型，</w:t>
      </w:r>
      <w:r w:rsidR="0001298D">
        <w:rPr>
          <w:rFonts w:hint="eastAsia"/>
        </w:rPr>
        <w:t>这是</w:t>
      </w:r>
      <w:r w:rsidR="0001298D">
        <w:rPr>
          <w:rFonts w:hint="eastAsia"/>
        </w:rPr>
        <w:t>breeze</w:t>
      </w:r>
      <w:r w:rsidR="0001298D">
        <w:rPr>
          <w:rFonts w:hint="eastAsia"/>
        </w:rPr>
        <w:t>的弊端。</w:t>
      </w:r>
      <w:r>
        <w:rPr>
          <w:rFonts w:hint="eastAsia"/>
        </w:rPr>
        <w:t>breeze</w:t>
      </w:r>
      <w:r>
        <w:rPr>
          <w:rFonts w:hint="eastAsia"/>
        </w:rPr>
        <w:t>的优势在于它的函数编程用了大量的隐式类，虽然不好懂，但调用起来比较方便。</w:t>
      </w:r>
    </w:p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/>
    <w:p w:rsidR="00D161AC" w:rsidRDefault="00D161AC" w:rsidP="00D161AC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中的</w:t>
      </w:r>
      <w:r>
        <w:rPr>
          <w:rFonts w:hint="eastAsia"/>
        </w:rPr>
        <w:t>toInt</w:t>
      </w:r>
      <w:r>
        <w:rPr>
          <w:rFonts w:hint="eastAsia"/>
        </w:rPr>
        <w:t>的限制</w:t>
      </w:r>
    </w:p>
    <w:p w:rsidR="00D161AC" w:rsidRDefault="00D161AC" w:rsidP="00D161AC">
      <w:r>
        <w:rPr>
          <w:rFonts w:hint="eastAsia"/>
        </w:rPr>
        <w:t>不能超过</w:t>
      </w:r>
      <w:r>
        <w:rPr>
          <w:rFonts w:hint="eastAsia"/>
        </w:rPr>
        <w:t>2^31</w:t>
      </w:r>
      <w:r w:rsidR="003769B2">
        <w:rPr>
          <w:rFonts w:hint="eastAsia"/>
        </w:rPr>
        <w:t xml:space="preserve"> - 1</w:t>
      </w:r>
      <w:r w:rsidR="003769B2">
        <w:rPr>
          <w:rFonts w:hint="eastAsia"/>
        </w:rPr>
        <w:t>（</w:t>
      </w:r>
      <w:r w:rsidR="003769B2" w:rsidRPr="003769B2">
        <w:t>2147483647</w:t>
      </w:r>
      <w:r w:rsidR="003769B2">
        <w:rPr>
          <w:rFonts w:hint="eastAsia"/>
        </w:rPr>
        <w:t>），越界会自动进行位运算的补全</w:t>
      </w:r>
    </w:p>
    <w:p w:rsidR="003769B2" w:rsidRDefault="003769B2" w:rsidP="00D161AC"/>
    <w:p w:rsidR="003769B2" w:rsidRDefault="003769B2" w:rsidP="00D161AC"/>
    <w:p w:rsidR="003769B2" w:rsidRDefault="003769B2" w:rsidP="003769B2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NaN</w:t>
      </w:r>
      <w:r>
        <w:rPr>
          <w:rFonts w:hint="eastAsia"/>
        </w:rPr>
        <w:t>、</w:t>
      </w:r>
      <w:r>
        <w:rPr>
          <w:rFonts w:hint="eastAsia"/>
        </w:rPr>
        <w:t>None</w:t>
      </w:r>
      <w:r>
        <w:rPr>
          <w:rFonts w:hint="eastAsia"/>
        </w:rPr>
        <w:t>、</w:t>
      </w:r>
      <w:r>
        <w:rPr>
          <w:rFonts w:hint="eastAsia"/>
        </w:rPr>
        <w:t>null</w:t>
      </w:r>
      <w:r>
        <w:rPr>
          <w:rFonts w:hint="eastAsia"/>
        </w:rPr>
        <w:t>、</w:t>
      </w:r>
      <w:r>
        <w:rPr>
          <w:rFonts w:hint="eastAsia"/>
        </w:rPr>
        <w:t>nothing</w:t>
      </w:r>
      <w:r>
        <w:rPr>
          <w:rFonts w:hint="eastAsia"/>
        </w:rPr>
        <w:t>的用法</w:t>
      </w:r>
    </w:p>
    <w:p w:rsidR="003769B2" w:rsidRDefault="003769B2" w:rsidP="003769B2">
      <w:pPr>
        <w:pStyle w:val="a9"/>
        <w:numPr>
          <w:ilvl w:val="0"/>
          <w:numId w:val="5"/>
        </w:numPr>
        <w:ind w:firstLineChars="0"/>
      </w:pPr>
      <w:r>
        <w:rPr>
          <w:rFonts w:hint="eastAsia"/>
        </w:rPr>
        <w:t>这四个一个比一个更加抽象</w:t>
      </w:r>
    </w:p>
    <w:p w:rsidR="003769B2" w:rsidRDefault="003769B2" w:rsidP="003769B2">
      <w:r>
        <w:rPr>
          <w:rFonts w:hint="eastAsia"/>
        </w:rPr>
        <w:t>NaN</w:t>
      </w:r>
      <w:r>
        <w:rPr>
          <w:rFonts w:hint="eastAsia"/>
        </w:rPr>
        <w:t>是一些数值类型的缺失对象，用于在计算时需要传递某类型但又有无效值或者空值的情况。</w:t>
      </w:r>
    </w:p>
    <w:p w:rsidR="003769B2" w:rsidRDefault="00B25ACF" w:rsidP="003769B2">
      <w:r>
        <w:rPr>
          <w:rFonts w:hint="eastAsia"/>
        </w:rPr>
        <w:t>None</w:t>
      </w:r>
      <w:r>
        <w:rPr>
          <w:rFonts w:hint="eastAsia"/>
        </w:rPr>
        <w:t>是</w:t>
      </w:r>
      <w:r>
        <w:rPr>
          <w:rFonts w:hint="eastAsia"/>
        </w:rPr>
        <w:t>Option[T]</w:t>
      </w:r>
      <w:r>
        <w:rPr>
          <w:rFonts w:hint="eastAsia"/>
        </w:rPr>
        <w:t>类型的缺失对象，如果以</w:t>
      </w:r>
      <w:r>
        <w:rPr>
          <w:rFonts w:hint="eastAsia"/>
        </w:rPr>
        <w:t>Option</w:t>
      </w:r>
      <w:r>
        <w:rPr>
          <w:rFonts w:hint="eastAsia"/>
        </w:rPr>
        <w:t>封装某一类型，</w:t>
      </w:r>
      <w:r>
        <w:rPr>
          <w:rFonts w:hint="eastAsia"/>
        </w:rPr>
        <w:t>None</w:t>
      </w:r>
      <w:r>
        <w:rPr>
          <w:rFonts w:hint="eastAsia"/>
        </w:rPr>
        <w:t>可以用于无效或空值的情况</w:t>
      </w:r>
    </w:p>
    <w:p w:rsidR="00B25ACF" w:rsidRDefault="00B25ACF" w:rsidP="003769B2">
      <w:r>
        <w:t>N</w:t>
      </w:r>
      <w:r>
        <w:rPr>
          <w:rFonts w:hint="eastAsia"/>
        </w:rPr>
        <w:t>ull</w:t>
      </w:r>
      <w:r>
        <w:rPr>
          <w:rFonts w:hint="eastAsia"/>
        </w:rPr>
        <w:t>是引用类型的空值，可以表示集合类型，</w:t>
      </w:r>
      <w:r>
        <w:rPr>
          <w:rFonts w:hint="eastAsia"/>
        </w:rPr>
        <w:t>String</w:t>
      </w:r>
      <w:r>
        <w:rPr>
          <w:rFonts w:hint="eastAsia"/>
        </w:rPr>
        <w:t>等的空值</w:t>
      </w:r>
    </w:p>
    <w:p w:rsidR="00B25ACF" w:rsidRPr="00B25ACF" w:rsidRDefault="00B25ACF" w:rsidP="003769B2">
      <w:r>
        <w:rPr>
          <w:rFonts w:hint="eastAsia"/>
        </w:rPr>
        <w:t>Nothing</w:t>
      </w:r>
      <w:r>
        <w:rPr>
          <w:rFonts w:hint="eastAsia"/>
        </w:rPr>
        <w:t>是任何对象的空值，一般只作为泛型时使用。如要新建一个空集合</w:t>
      </w:r>
      <w:r>
        <w:rPr>
          <w:rFonts w:hint="eastAsia"/>
        </w:rPr>
        <w:t>Array.empty[nothing]</w:t>
      </w:r>
      <w:r>
        <w:rPr>
          <w:rFonts w:hint="eastAsia"/>
        </w:rPr>
        <w:t>后面可以填入任何类型</w:t>
      </w:r>
    </w:p>
    <w:p w:rsidR="003769B2" w:rsidRPr="003769B2" w:rsidRDefault="003769B2" w:rsidP="003769B2">
      <w:pPr>
        <w:pStyle w:val="a9"/>
        <w:numPr>
          <w:ilvl w:val="0"/>
          <w:numId w:val="5"/>
        </w:numPr>
        <w:ind w:firstLineChars="0"/>
      </w:pPr>
    </w:p>
    <w:p w:rsidR="000C3EF5" w:rsidRDefault="000C3EF5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0C3EF5"/>
    <w:p w:rsidR="004656CD" w:rsidRDefault="004656CD" w:rsidP="004656CD">
      <w:pPr>
        <w:pStyle w:val="2"/>
      </w:pPr>
      <w:r>
        <w:rPr>
          <w:rFonts w:hint="eastAsia"/>
        </w:rPr>
        <w:t>控制流语句的使用</w:t>
      </w:r>
    </w:p>
    <w:p w:rsidR="00A367D7" w:rsidRDefault="004656CD" w:rsidP="00A367D7">
      <w:pPr>
        <w:pStyle w:val="3"/>
      </w:pPr>
      <w:r>
        <w:rPr>
          <w:rFonts w:hint="eastAsia"/>
        </w:rPr>
        <w:t>整体的感想</w:t>
      </w:r>
    </w:p>
    <w:p w:rsidR="004656CD" w:rsidRDefault="004656CD" w:rsidP="00A367D7">
      <w:r>
        <w:rPr>
          <w:rFonts w:hint="eastAsia"/>
        </w:rPr>
        <w:t>是</w:t>
      </w:r>
      <w:r w:rsidR="006059FD">
        <w:rPr>
          <w:rFonts w:hint="eastAsia"/>
        </w:rPr>
        <w:t>计算机出身的程序员在控制流使用方面很擅长，数学出身的对高级函数和矩阵运算很擅长。</w:t>
      </w:r>
      <w:r w:rsidR="0052722E">
        <w:rPr>
          <w:rFonts w:hint="eastAsia"/>
        </w:rPr>
        <w:t>为了弥补不足从今天起开始学习一些常用的控制流语句架构。</w:t>
      </w:r>
    </w:p>
    <w:p w:rsidR="00A367D7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先加还是后加的问题</w:t>
      </w:r>
    </w:p>
    <w:p w:rsidR="0052722E" w:rsidRDefault="00983B7E" w:rsidP="004656CD">
      <w:r>
        <w:t>W</w:t>
      </w:r>
      <w:r>
        <w:rPr>
          <w:rFonts w:hint="eastAsia"/>
        </w:rPr>
        <w:t>hile(p &lt; 200){</w:t>
      </w:r>
    </w:p>
    <w:p w:rsidR="00983B7E" w:rsidRDefault="00983B7E" w:rsidP="004656CD">
      <w:r>
        <w:rPr>
          <w:rFonts w:hint="eastAsia"/>
        </w:rPr>
        <w:tab/>
      </w:r>
      <w:r>
        <w:t>A</w:t>
      </w:r>
      <w:r>
        <w:rPr>
          <w:rFonts w:hint="eastAsia"/>
        </w:rPr>
        <w:t>rr += p</w:t>
      </w:r>
    </w:p>
    <w:p w:rsidR="00983B7E" w:rsidRDefault="00983B7E" w:rsidP="004656CD">
      <w:r>
        <w:rPr>
          <w:rFonts w:hint="eastAsia"/>
        </w:rPr>
        <w:tab/>
      </w:r>
      <w:r>
        <w:t>P</w:t>
      </w:r>
      <w:r>
        <w:rPr>
          <w:rFonts w:hint="eastAsia"/>
        </w:rPr>
        <w:t xml:space="preserve"> +=1</w:t>
      </w:r>
    </w:p>
    <w:p w:rsidR="00983B7E" w:rsidRDefault="00983B7E" w:rsidP="004656CD">
      <w:r>
        <w:rPr>
          <w:rFonts w:hint="eastAsia"/>
        </w:rPr>
        <w:t>}</w:t>
      </w:r>
    </w:p>
    <w:p w:rsidR="00983B7E" w:rsidRDefault="00983B7E" w:rsidP="00983B7E">
      <w:r>
        <w:t>While(p &lt; 200){</w:t>
      </w:r>
    </w:p>
    <w:p w:rsidR="00983B7E" w:rsidRDefault="00983B7E" w:rsidP="00983B7E">
      <w:r>
        <w:tab/>
        <w:t>P +=1</w:t>
      </w:r>
    </w:p>
    <w:p w:rsidR="00983B7E" w:rsidRDefault="00983B7E" w:rsidP="00983B7E">
      <w:r w:rsidRPr="00983B7E">
        <w:tab/>
        <w:t>Arr += p</w:t>
      </w:r>
    </w:p>
    <w:p w:rsidR="00983B7E" w:rsidRDefault="00983B7E" w:rsidP="00983B7E">
      <w:r>
        <w:t>}</w:t>
      </w:r>
    </w:p>
    <w:p w:rsidR="0052722E" w:rsidRDefault="0052722E" w:rsidP="004656CD"/>
    <w:p w:rsidR="0052722E" w:rsidRDefault="00A367D7" w:rsidP="00A367D7">
      <w:pPr>
        <w:pStyle w:val="3"/>
      </w:pPr>
      <w:r>
        <w:t>W</w:t>
      </w:r>
      <w:r>
        <w:rPr>
          <w:rFonts w:hint="eastAsia"/>
        </w:rPr>
        <w:t>hile</w:t>
      </w:r>
      <w:r>
        <w:rPr>
          <w:rFonts w:hint="eastAsia"/>
        </w:rPr>
        <w:t>中</w:t>
      </w:r>
      <w:r>
        <w:rPr>
          <w:rFonts w:hint="eastAsia"/>
        </w:rPr>
        <w:t>i</w:t>
      </w:r>
      <w:r>
        <w:rPr>
          <w:rFonts w:hint="eastAsia"/>
        </w:rPr>
        <w:t>的步长不固定的问题</w:t>
      </w:r>
    </w:p>
    <w:p w:rsidR="00D34CEC" w:rsidRDefault="00D34CEC" w:rsidP="00A367D7">
      <w:r>
        <w:rPr>
          <w:rFonts w:hint="eastAsia"/>
        </w:rPr>
        <w:t>以线性缺失值补全为例</w:t>
      </w:r>
    </w:p>
    <w:p w:rsidR="00A367D7" w:rsidRDefault="00A367D7" w:rsidP="00A367D7">
      <w:r>
        <w:t>def fillLinear(values: BV[Double]): BDV[Double] = {</w:t>
      </w:r>
    </w:p>
    <w:p w:rsidR="00A367D7" w:rsidRDefault="00A367D7" w:rsidP="00A367D7">
      <w:r>
        <w:t>val result = values.copy.toArray</w:t>
      </w:r>
    </w:p>
    <w:p w:rsidR="00A367D7" w:rsidRDefault="00A367D7" w:rsidP="00A367D7">
      <w:r>
        <w:lastRenderedPageBreak/>
        <w:t>var i = 1</w:t>
      </w:r>
    </w:p>
    <w:p w:rsidR="00A367D7" w:rsidRDefault="00A367D7" w:rsidP="00A367D7">
      <w:r>
        <w:t>while (i &lt; result.length - 1) {</w:t>
      </w:r>
    </w:p>
    <w:p w:rsidR="00A367D7" w:rsidRDefault="00A367D7" w:rsidP="00A367D7">
      <w:r>
        <w:t>val rangeStart = i</w:t>
      </w:r>
    </w:p>
    <w:p w:rsidR="00A367D7" w:rsidRDefault="00A367D7" w:rsidP="00A367D7">
      <w:r>
        <w:t>while (i &lt; result.length - 1 &amp;&amp; result(i).isNaN) {</w:t>
      </w:r>
    </w:p>
    <w:p w:rsidR="00A367D7" w:rsidRDefault="00A367D7" w:rsidP="00A367D7">
      <w:r>
        <w:t xml:space="preserve">          i += 1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>val before = result(rangeStart - 1)</w:t>
      </w:r>
    </w:p>
    <w:p w:rsidR="00A367D7" w:rsidRDefault="00A367D7" w:rsidP="00A367D7">
      <w:r>
        <w:t>val after = result(i)</w:t>
      </w:r>
    </w:p>
    <w:p w:rsidR="00A367D7" w:rsidRDefault="00A367D7" w:rsidP="00A367D7">
      <w:r>
        <w:t>if (i != rangeStart &amp;&amp; !before.isNaN &amp;&amp; !after.isNaN) {</w:t>
      </w:r>
    </w:p>
    <w:p w:rsidR="00A367D7" w:rsidRDefault="00A367D7" w:rsidP="00A367D7">
      <w:r>
        <w:t>val increment = (after - before) / (i - (rangeStart - 1))</w:t>
      </w:r>
    </w:p>
    <w:p w:rsidR="00A367D7" w:rsidRDefault="00A367D7" w:rsidP="00A367D7">
      <w:r>
        <w:t>for (j &lt;- rangeStart until i) {</w:t>
      </w:r>
    </w:p>
    <w:p w:rsidR="00A367D7" w:rsidRDefault="00A367D7" w:rsidP="00A367D7">
      <w:r>
        <w:t>result(j) = result(j - 1) + increment</w:t>
      </w:r>
    </w:p>
    <w:p w:rsidR="00A367D7" w:rsidRDefault="00A367D7" w:rsidP="00A367D7">
      <w:r>
        <w:t xml:space="preserve">          }</w:t>
      </w:r>
    </w:p>
    <w:p w:rsidR="00A367D7" w:rsidRDefault="00A367D7" w:rsidP="00A367D7">
      <w:r>
        <w:t xml:space="preserve">        }</w:t>
      </w:r>
    </w:p>
    <w:p w:rsidR="00A367D7" w:rsidRDefault="00A367D7" w:rsidP="00A367D7">
      <w:r>
        <w:t xml:space="preserve">        i += 1</w:t>
      </w:r>
    </w:p>
    <w:p w:rsidR="00A367D7" w:rsidRDefault="00A367D7" w:rsidP="00A367D7">
      <w:r>
        <w:t xml:space="preserve">      }</w:t>
      </w:r>
    </w:p>
    <w:p w:rsidR="00A367D7" w:rsidRDefault="00A367D7" w:rsidP="00A367D7">
      <w:r>
        <w:t>new BDV[Double](result)</w:t>
      </w:r>
    </w:p>
    <w:p w:rsidR="00A367D7" w:rsidRDefault="00A367D7" w:rsidP="00A367D7">
      <w:r>
        <w:t xml:space="preserve">    }</w:t>
      </w:r>
    </w:p>
    <w:p w:rsidR="00A367D7" w:rsidRDefault="00D34CEC" w:rsidP="004656CD">
      <w:r>
        <w:rPr>
          <w:rFonts w:hint="eastAsia"/>
        </w:rPr>
        <w:t>不过这种缺失值补全的时间复杂度过高（大约是</w:t>
      </w:r>
      <w:r>
        <w:rPr>
          <w:rFonts w:hint="eastAsia"/>
        </w:rPr>
        <w:t>O(n*m)</w:t>
      </w:r>
      <w:r>
        <w:rPr>
          <w:rFonts w:hint="eastAsia"/>
        </w:rPr>
        <w:t>），还可以变为</w:t>
      </w:r>
      <w:r w:rsidR="007F2929">
        <w:rPr>
          <w:rFonts w:hint="eastAsia"/>
        </w:rPr>
        <w:t>O</w:t>
      </w:r>
      <w:r w:rsidR="007F2929">
        <w:rPr>
          <w:rFonts w:hint="eastAsia"/>
        </w:rPr>
        <w:t>（</w:t>
      </w:r>
      <w:r w:rsidR="007F2929">
        <w:rPr>
          <w:rFonts w:hint="eastAsia"/>
        </w:rPr>
        <w:t>n</w:t>
      </w:r>
      <w:r w:rsidR="007F2929">
        <w:rPr>
          <w:rFonts w:hint="eastAsia"/>
        </w:rPr>
        <w:t>）</w:t>
      </w:r>
    </w:p>
    <w:p w:rsidR="00A367D7" w:rsidRDefault="00A367D7" w:rsidP="004656CD"/>
    <w:p w:rsidR="0052722E" w:rsidRDefault="0052722E" w:rsidP="004656CD"/>
    <w:p w:rsidR="0052722E" w:rsidRDefault="0052722E" w:rsidP="004656CD"/>
    <w:p w:rsidR="0052722E" w:rsidRDefault="0052722E" w:rsidP="0052722E">
      <w:pPr>
        <w:pStyle w:val="2"/>
      </w:pPr>
      <w:r w:rsidRPr="0052722E">
        <w:t>org.apache.commons.math3.distribution</w:t>
      </w:r>
    </w:p>
    <w:p w:rsidR="0052722E" w:rsidRDefault="0052722E" w:rsidP="0052722E">
      <w:pPr>
        <w:pStyle w:val="3"/>
      </w:pPr>
      <w:r>
        <w:rPr>
          <w:rFonts w:hint="eastAsia"/>
        </w:rPr>
        <w:t>求一些标准分布的分位数值</w:t>
      </w:r>
    </w:p>
    <w:p w:rsidR="0052722E" w:rsidRPr="0052722E" w:rsidRDefault="0052722E" w:rsidP="0052722E">
      <w:r>
        <w:rPr>
          <w:rFonts w:hint="eastAsia"/>
        </w:rPr>
        <w:t>以正态分布为例</w:t>
      </w:r>
    </w:p>
    <w:p w:rsidR="0052722E" w:rsidRDefault="0052722E" w:rsidP="0052722E">
      <w:r>
        <w:t>NormalDistribution normalDistribution = new NormalDistribution();</w:t>
      </w:r>
    </w:p>
    <w:p w:rsidR="0052722E" w:rsidRDefault="0052722E" w:rsidP="0052722E">
      <w:r>
        <w:t>double difference = normalDistribution.inverseCumulativeProbability(1.0D - alpha) * FastMath.sqrt(1.0D / (double)numberOfTrials * mean * (1.0D - mean));</w:t>
      </w:r>
    </w:p>
    <w:p w:rsidR="00A367D7" w:rsidRDefault="00A367D7" w:rsidP="0052722E"/>
    <w:p w:rsidR="00A367D7" w:rsidRDefault="00A76A8C" w:rsidP="0052722E">
      <w:r>
        <w:rPr>
          <w:rFonts w:hint="eastAsia"/>
        </w:rPr>
        <w:t>起始</w:t>
      </w:r>
      <w:r>
        <w:rPr>
          <w:rFonts w:hint="eastAsia"/>
        </w:rPr>
        <w:t>breeze.status</w:t>
      </w:r>
      <w:r>
        <w:rPr>
          <w:rFonts w:hint="eastAsia"/>
        </w:rPr>
        <w:t>中也有</w:t>
      </w:r>
    </w:p>
    <w:p w:rsidR="00254FA6" w:rsidRDefault="00254FA6" w:rsidP="0052722E"/>
    <w:p w:rsidR="00254FA6" w:rsidRDefault="00254FA6" w:rsidP="00254FA6">
      <w:pPr>
        <w:pStyle w:val="2"/>
      </w:pPr>
      <w:r>
        <w:rPr>
          <w:rFonts w:hint="eastAsia"/>
        </w:rPr>
        <w:t>mutable.Map</w:t>
      </w:r>
      <w:r>
        <w:rPr>
          <w:rFonts w:hint="eastAsia"/>
        </w:rPr>
        <w:t>的</w:t>
      </w:r>
      <w:r>
        <w:rPr>
          <w:rFonts w:hint="eastAsia"/>
        </w:rPr>
        <w:t>+=</w:t>
      </w:r>
      <w:r>
        <w:rPr>
          <w:rFonts w:hint="eastAsia"/>
        </w:rPr>
        <w:t>问题</w:t>
      </w:r>
    </w:p>
    <w:p w:rsidR="00254FA6" w:rsidRDefault="00254FA6" w:rsidP="00254FA6">
      <w:r>
        <w:t>val categories = scala.collection.mutable.Map.empty[String, Double]</w:t>
      </w:r>
    </w:p>
    <w:p w:rsidR="00254FA6" w:rsidRPr="00254FA6" w:rsidRDefault="00254FA6" w:rsidP="00254FA6">
      <w:r>
        <w:t>categories += tup</w:t>
      </w:r>
    </w:p>
    <w:p w:rsidR="00254FA6" w:rsidRDefault="00254FA6" w:rsidP="00254FA6">
      <w:r>
        <w:t>val categories = scala.collection.mutable.Map[String, Double]</w:t>
      </w:r>
    </w:p>
    <w:p w:rsidR="00A367D7" w:rsidRDefault="00254FA6" w:rsidP="00254FA6">
      <w:r>
        <w:t>categories += tup</w:t>
      </w:r>
      <w:r>
        <w:rPr>
          <w:rFonts w:hint="eastAsia"/>
        </w:rPr>
        <w:t xml:space="preserve"> // not compile</w:t>
      </w:r>
    </w:p>
    <w:p w:rsidR="000C780B" w:rsidRDefault="000C780B" w:rsidP="00254FA6"/>
    <w:p w:rsidR="000C780B" w:rsidRDefault="000C780B" w:rsidP="00254FA6"/>
    <w:p w:rsidR="000C780B" w:rsidRDefault="000C780B" w:rsidP="000C780B">
      <w:pPr>
        <w:pStyle w:val="2"/>
      </w:pPr>
      <w:r>
        <w:rPr>
          <w:rFonts w:hint="eastAsia"/>
        </w:rPr>
        <w:t>DataFrame</w:t>
      </w:r>
      <w:r>
        <w:rPr>
          <w:rFonts w:hint="eastAsia"/>
        </w:rPr>
        <w:t>列名的问题</w:t>
      </w:r>
    </w:p>
    <w:p w:rsidR="000C780B" w:rsidRDefault="000C780B" w:rsidP="000C780B"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DataFrame</w:t>
      </w:r>
      <w:r>
        <w:rPr>
          <w:rFonts w:hint="eastAsia"/>
        </w:rPr>
        <w:t>中的</w:t>
      </w:r>
      <w:r w:rsidRPr="000C780B">
        <w:t>DataType</w:t>
      </w:r>
      <w:r>
        <w:rPr>
          <w:rFonts w:hint="eastAsia"/>
        </w:rPr>
        <w:t>和</w:t>
      </w:r>
      <w:r>
        <w:rPr>
          <w:rFonts w:hint="eastAsia"/>
        </w:rPr>
        <w:t>String</w:t>
      </w:r>
      <w:r>
        <w:rPr>
          <w:rFonts w:hint="eastAsia"/>
        </w:rPr>
        <w:t>类型交互的问题</w:t>
      </w:r>
    </w:p>
    <w:p w:rsidR="000C780B" w:rsidRDefault="000C780B" w:rsidP="000C780B">
      <w:r w:rsidRPr="000C780B">
        <w:t>DataType</w:t>
      </w:r>
      <w:r>
        <w:rPr>
          <w:rFonts w:hint="eastAsia"/>
        </w:rPr>
        <w:t>中有几个方法可以使用</w:t>
      </w:r>
    </w:p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string</w:t>
      </w:r>
      <w:r>
        <w:rPr>
          <w:rFonts w:hint="eastAsia"/>
        </w:rPr>
        <w:t>到</w:t>
      </w:r>
      <w:r>
        <w:rPr>
          <w:rFonts w:hint="eastAsia"/>
        </w:rPr>
        <w:t>DataType</w:t>
      </w:r>
    </w:p>
    <w:p w:rsidR="000C780B" w:rsidRPr="000C780B" w:rsidRDefault="000C780B" w:rsidP="000C780B">
      <w:pPr>
        <w:ind w:left="210"/>
      </w:pPr>
      <w:r w:rsidRPr="000C780B">
        <w:t>def fromCaseClassString(string: String): DataType = CaseClassStringParser(string)</w:t>
      </w:r>
    </w:p>
    <w:p w:rsidR="000C780B" w:rsidRPr="000C780B" w:rsidRDefault="000C780B" w:rsidP="000C780B">
      <w:r>
        <w:rPr>
          <w:rFonts w:hint="eastAsia"/>
        </w:rPr>
        <w:t>支持一下类型之间的转换</w:t>
      </w:r>
    </w:p>
    <w:p w:rsidR="000C780B" w:rsidRDefault="000C780B" w:rsidP="000C780B">
      <w:pPr>
        <w:ind w:left="420" w:firstLine="420"/>
      </w:pPr>
      <w:r>
        <w:rPr>
          <w:rFonts w:hint="eastAsia"/>
        </w:rPr>
        <w:t>|</w:t>
      </w:r>
      <w:r>
        <w:t>"StringType" ^^^ StringType</w:t>
      </w:r>
    </w:p>
    <w:p w:rsidR="000C780B" w:rsidRDefault="000C780B" w:rsidP="000C780B">
      <w:r>
        <w:t xml:space="preserve">        | "FloatType" ^^^ FloatType</w:t>
      </w:r>
    </w:p>
    <w:p w:rsidR="000C780B" w:rsidRDefault="000C780B" w:rsidP="000C780B">
      <w:r>
        <w:t xml:space="preserve">        | "IntegerType" ^^^ IntegerType</w:t>
      </w:r>
    </w:p>
    <w:p w:rsidR="000C780B" w:rsidRDefault="000C780B" w:rsidP="000C780B">
      <w:r>
        <w:t xml:space="preserve">        | "ByteType" ^^^ ByteType</w:t>
      </w:r>
    </w:p>
    <w:p w:rsidR="000C780B" w:rsidRDefault="000C780B" w:rsidP="000C780B">
      <w:r>
        <w:t xml:space="preserve">        | "ShortType" ^^^ ShortType</w:t>
      </w:r>
    </w:p>
    <w:p w:rsidR="000C780B" w:rsidRDefault="000C780B" w:rsidP="000C780B">
      <w:r>
        <w:t xml:space="preserve">        | "DoubleType" ^^^ DoubleType</w:t>
      </w:r>
    </w:p>
    <w:p w:rsidR="000C780B" w:rsidRDefault="000C780B" w:rsidP="000C780B">
      <w:r>
        <w:t xml:space="preserve">        | "LongType" ^^^ LongType</w:t>
      </w:r>
    </w:p>
    <w:p w:rsidR="000C780B" w:rsidRDefault="000C780B" w:rsidP="000C780B">
      <w:r>
        <w:t xml:space="preserve">        | "BinaryType" ^^^ BinaryType</w:t>
      </w:r>
    </w:p>
    <w:p w:rsidR="000C780B" w:rsidRDefault="000C780B" w:rsidP="000C780B">
      <w:r>
        <w:t xml:space="preserve">        | "BooleanType" ^^^ BooleanType</w:t>
      </w:r>
    </w:p>
    <w:p w:rsidR="000C780B" w:rsidRDefault="000C780B" w:rsidP="000C780B">
      <w:r>
        <w:t xml:space="preserve">        | "DateType" ^^^ DateType</w:t>
      </w:r>
    </w:p>
    <w:p w:rsidR="000C780B" w:rsidRDefault="000C780B" w:rsidP="000C780B">
      <w:r>
        <w:t xml:space="preserve">        | "DecimalType()" ^^^ DecimalType.USER_DEFAULT</w:t>
      </w:r>
    </w:p>
    <w:p w:rsidR="000C780B" w:rsidRDefault="000C780B" w:rsidP="000C780B">
      <w:r>
        <w:t xml:space="preserve">        | fixedDecimalType</w:t>
      </w:r>
    </w:p>
    <w:p w:rsidR="000C780B" w:rsidRPr="000C780B" w:rsidRDefault="000C780B" w:rsidP="000C780B">
      <w:r>
        <w:t xml:space="preserve">        | "TimestampType" ^^^ TimestampType</w:t>
      </w:r>
    </w:p>
    <w:p w:rsidR="000C780B" w:rsidRDefault="000C780B" w:rsidP="000C780B"/>
    <w:p w:rsidR="000C780B" w:rsidRDefault="000C780B" w:rsidP="000C780B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由</w:t>
      </w:r>
      <w:r>
        <w:rPr>
          <w:rFonts w:hint="eastAsia"/>
        </w:rPr>
        <w:t>DataType</w:t>
      </w:r>
      <w:r>
        <w:rPr>
          <w:rFonts w:hint="eastAsia"/>
        </w:rPr>
        <w:t>到</w:t>
      </w:r>
      <w:r>
        <w:rPr>
          <w:rFonts w:hint="eastAsia"/>
        </w:rPr>
        <w:t>String</w:t>
      </w:r>
    </w:p>
    <w:p w:rsidR="000C780B" w:rsidRDefault="000C780B" w:rsidP="000C780B">
      <w:pPr>
        <w:pStyle w:val="a9"/>
        <w:ind w:left="570" w:firstLineChars="0" w:firstLine="0"/>
      </w:pPr>
      <w:r>
        <w:t>T</w:t>
      </w:r>
      <w:r>
        <w:rPr>
          <w:rFonts w:hint="eastAsia"/>
        </w:rPr>
        <w:t>his.</w:t>
      </w:r>
      <w:r w:rsidRPr="000C780B">
        <w:t>typeName</w:t>
      </w:r>
    </w:p>
    <w:p w:rsidR="000C780B" w:rsidRDefault="000C780B" w:rsidP="000C780B">
      <w:pPr>
        <w:pStyle w:val="a9"/>
        <w:ind w:left="570" w:firstLineChars="0" w:firstLine="0"/>
      </w:pPr>
      <w:r>
        <w:rPr>
          <w:rFonts w:hint="eastAsia"/>
        </w:rPr>
        <w:t>注意是</w:t>
      </w:r>
      <w:r>
        <w:rPr>
          <w:rFonts w:hint="eastAsia"/>
        </w:rPr>
        <w:t>lowerCase</w:t>
      </w:r>
    </w:p>
    <w:p w:rsidR="000C780B" w:rsidRDefault="000C780B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C13FFC" w:rsidP="000C780B">
      <w:pPr>
        <w:pStyle w:val="a9"/>
        <w:ind w:left="570" w:firstLineChars="0" w:firstLine="0"/>
      </w:pPr>
    </w:p>
    <w:p w:rsidR="00C13FFC" w:rsidRDefault="00E62EC2" w:rsidP="00C13FFC">
      <w:pPr>
        <w:pStyle w:val="2"/>
      </w:pPr>
      <w:r>
        <w:rPr>
          <w:rFonts w:hint="eastAsia"/>
        </w:rPr>
        <w:t>实现类内参数变化的两个方法</w:t>
      </w:r>
    </w:p>
    <w:p w:rsid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var s</w:t>
      </w:r>
      <w:r>
        <w:rPr>
          <w:rFonts w:hint="eastAsia"/>
        </w:rPr>
        <w:t>不断对</w:t>
      </w:r>
      <w:r>
        <w:rPr>
          <w:rFonts w:hint="eastAsia"/>
        </w:rPr>
        <w:t>s</w:t>
      </w:r>
      <w:r>
        <w:rPr>
          <w:rFonts w:hint="eastAsia"/>
        </w:rPr>
        <w:t>进行赋值</w:t>
      </w:r>
    </w:p>
    <w:p w:rsidR="00E62EC2" w:rsidRPr="00E62EC2" w:rsidRDefault="00E62EC2" w:rsidP="00E62EC2">
      <w:pPr>
        <w:pStyle w:val="a9"/>
        <w:numPr>
          <w:ilvl w:val="0"/>
          <w:numId w:val="7"/>
        </w:numPr>
        <w:ind w:firstLineChars="0"/>
      </w:pPr>
      <w:r>
        <w:rPr>
          <w:rFonts w:hint="eastAsia"/>
        </w:rPr>
        <w:t>在对象中创建</w:t>
      </w:r>
      <w:r>
        <w:rPr>
          <w:rFonts w:hint="eastAsia"/>
        </w:rPr>
        <w:t>var</w:t>
      </w:r>
      <w:r>
        <w:rPr>
          <w:rFonts w:hint="eastAsia"/>
        </w:rPr>
        <w:t>的变量进行更改，更为好看</w:t>
      </w:r>
    </w:p>
    <w:p w:rsidR="00C13FFC" w:rsidRDefault="00C13FFC" w:rsidP="00C13FFC">
      <w:r w:rsidRPr="00C13FFC">
        <w:t>class ColumnInfo(var name: String, var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 this.type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this.name = colName</w:t>
      </w:r>
    </w:p>
    <w:p w:rsidR="00C13FFC" w:rsidRDefault="00C13FFC" w:rsidP="00C13FFC">
      <w:r>
        <w:lastRenderedPageBreak/>
        <w:t>this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/>
    <w:p w:rsidR="00C13FFC" w:rsidRDefault="00C13FFC" w:rsidP="00C13FFC">
      <w:r>
        <w:t>C</w:t>
      </w:r>
      <w:r>
        <w:rPr>
          <w:rFonts w:hint="eastAsia"/>
        </w:rPr>
        <w:t xml:space="preserve">lass </w:t>
      </w:r>
      <w:r w:rsidRPr="00C13FFC">
        <w:t>TimeColInfo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 xml:space="preserve">) extends </w:t>
      </w:r>
      <w:r w:rsidRPr="00C13FFC">
        <w:t>ColumnInfo</w:t>
      </w:r>
      <w:r>
        <w:rPr>
          <w:rFonts w:hint="eastAsia"/>
        </w:rPr>
        <w:t>(</w:t>
      </w:r>
      <w:r>
        <w:t>…</w:t>
      </w:r>
      <w:r>
        <w:rPr>
          <w:rFonts w:hint="eastAsia"/>
        </w:rPr>
        <w:t>)</w:t>
      </w:r>
    </w:p>
    <w:p w:rsidR="00C13FFC" w:rsidRDefault="00E62EC2" w:rsidP="00C13FFC">
      <w:r>
        <w:rPr>
          <w:rFonts w:hint="eastAsia"/>
        </w:rPr>
        <w:t>3</w:t>
      </w:r>
      <w:r>
        <w:rPr>
          <w:rFonts w:hint="eastAsia"/>
        </w:rPr>
        <w:t>）不过要注意</w:t>
      </w:r>
      <w:r>
        <w:rPr>
          <w:rFonts w:hint="eastAsia"/>
        </w:rPr>
        <w:t>this.type</w:t>
      </w:r>
      <w:r>
        <w:rPr>
          <w:rFonts w:hint="eastAsia"/>
        </w:rPr>
        <w:t>用法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// </w:t>
      </w:r>
      <w:r w:rsidRPr="00C13FFC">
        <w:rPr>
          <w:rFonts w:hint="eastAsia"/>
        </w:rPr>
        <w:t>检查新建的时间列名是否存在于</w:t>
      </w:r>
    </w:p>
    <w:p w:rsidR="00C13FFC" w:rsidRDefault="00C13FFC" w:rsidP="00C13FFC">
      <w:r>
        <w:rPr>
          <w:rFonts w:hint="eastAsia"/>
        </w:rPr>
        <w:t>如果改为：</w:t>
      </w:r>
    </w:p>
    <w:p w:rsidR="00C13FFC" w:rsidRDefault="00C13FFC" w:rsidP="00C13FFC">
      <w:r w:rsidRPr="00C13FFC">
        <w:t>class ColumnInfo(va</w:t>
      </w:r>
      <w:r>
        <w:rPr>
          <w:rFonts w:hint="eastAsia"/>
        </w:rPr>
        <w:t>l</w:t>
      </w:r>
      <w:r w:rsidRPr="00C13FFC">
        <w:t xml:space="preserve"> name: String, va</w:t>
      </w:r>
      <w:r>
        <w:rPr>
          <w:rFonts w:hint="eastAsia"/>
        </w:rPr>
        <w:t>l</w:t>
      </w:r>
      <w:r w:rsidRPr="00C13FFC">
        <w:t xml:space="preserve"> dataType: String)</w:t>
      </w:r>
      <w:r>
        <w:rPr>
          <w:rFonts w:hint="eastAsia"/>
        </w:rPr>
        <w:t>{</w:t>
      </w:r>
    </w:p>
    <w:p w:rsidR="00C13FFC" w:rsidRDefault="00C13FFC" w:rsidP="00C13FFC">
      <w:r>
        <w:t>def checkName(schema: StructType, paste: String = "_"):</w:t>
      </w:r>
      <w:r w:rsidRPr="00C13FFC">
        <w:t xml:space="preserve"> ColumnInfo</w:t>
      </w:r>
      <w:r>
        <w:t xml:space="preserve"> = {</w:t>
      </w:r>
    </w:p>
    <w:p w:rsidR="00C13FFC" w:rsidRDefault="00C13FFC" w:rsidP="00C13FFC">
      <w:r>
        <w:t>var colName = this.name</w:t>
      </w:r>
    </w:p>
    <w:p w:rsidR="00C13FFC" w:rsidRDefault="00C13FFC" w:rsidP="00C13FFC">
      <w:r>
        <w:t>while(schema.fieldNames contains colName){</w:t>
      </w:r>
    </w:p>
    <w:p w:rsidR="00C13FFC" w:rsidRDefault="00C13FFC" w:rsidP="00C13FFC">
      <w:r>
        <w:t>colName += paste</w:t>
      </w:r>
    </w:p>
    <w:p w:rsidR="00C13FFC" w:rsidRDefault="00C13FFC" w:rsidP="00C13FFC">
      <w:r>
        <w:t xml:space="preserve">    }</w:t>
      </w:r>
    </w:p>
    <w:p w:rsidR="00C13FFC" w:rsidRDefault="00C13FFC" w:rsidP="00C13FFC">
      <w:r>
        <w:t xml:space="preserve">    N</w:t>
      </w:r>
      <w:r>
        <w:rPr>
          <w:rFonts w:hint="eastAsia"/>
        </w:rPr>
        <w:t xml:space="preserve">ew </w:t>
      </w:r>
      <w:r w:rsidRPr="00C13FFC">
        <w:t>ColumnInfo(</w:t>
      </w:r>
      <w:r>
        <w:t>colName</w:t>
      </w:r>
      <w:r w:rsidRPr="00C13FFC">
        <w:t>, va</w:t>
      </w:r>
      <w:r>
        <w:rPr>
          <w:rFonts w:hint="eastAsia"/>
        </w:rPr>
        <w:t>l</w:t>
      </w:r>
      <w:r>
        <w:t xml:space="preserve"> dataType</w:t>
      </w:r>
      <w:r w:rsidRPr="00C13FFC">
        <w:t>)</w:t>
      </w:r>
    </w:p>
    <w:p w:rsidR="00C13FFC" w:rsidRPr="00C13FFC" w:rsidRDefault="00C13FFC" w:rsidP="00C13FFC">
      <w:r>
        <w:t xml:space="preserve">  }</w:t>
      </w:r>
    </w:p>
    <w:p w:rsidR="00C13FFC" w:rsidRDefault="00C13FFC" w:rsidP="00C13FFC">
      <w:r>
        <w:rPr>
          <w:rFonts w:hint="eastAsia"/>
        </w:rPr>
        <w:t>}</w:t>
      </w:r>
    </w:p>
    <w:p w:rsidR="00C13FFC" w:rsidRDefault="00C13FFC" w:rsidP="00C13FFC">
      <w:r w:rsidRPr="00C13FFC">
        <w:t>var newTimeCol: TimeColInfo = new TimeColInfo("timeCol", "long", Some("millisecond"))</w:t>
      </w:r>
    </w:p>
    <w:p w:rsidR="00C13FFC" w:rsidRDefault="00C13FFC" w:rsidP="00C13FFC">
      <w:r>
        <w:rPr>
          <w:rFonts w:hint="eastAsia"/>
        </w:rPr>
        <w:t>newTimeCol</w:t>
      </w:r>
      <w:r w:rsidRPr="00C13FFC">
        <w:rPr>
          <w:rFonts w:hint="eastAsia"/>
        </w:rPr>
        <w:t xml:space="preserve"> = newTimeCol.checkName(data.schema) </w:t>
      </w:r>
      <w:r>
        <w:rPr>
          <w:rFonts w:hint="eastAsia"/>
        </w:rPr>
        <w:t>//</w:t>
      </w:r>
      <w:r>
        <w:rPr>
          <w:rFonts w:hint="eastAsia"/>
        </w:rPr>
        <w:t>会认为是</w:t>
      </w:r>
      <w:r w:rsidRPr="00C13FFC">
        <w:t>ColumnInfo</w:t>
      </w:r>
      <w:r>
        <w:rPr>
          <w:rFonts w:hint="eastAsia"/>
        </w:rPr>
        <w:t>而不是</w:t>
      </w:r>
      <w:r w:rsidRPr="00C13FFC">
        <w:t>TimeColInfo</w:t>
      </w:r>
    </w:p>
    <w:p w:rsidR="00E62EC2" w:rsidRDefault="00E62EC2" w:rsidP="00C13FFC">
      <w:r>
        <w:rPr>
          <w:rFonts w:hint="eastAsia"/>
        </w:rPr>
        <w:t>4</w:t>
      </w:r>
      <w:r>
        <w:rPr>
          <w:rFonts w:hint="eastAsia"/>
        </w:rPr>
        <w:t>）同时要注意</w:t>
      </w:r>
      <w:r>
        <w:rPr>
          <w:rFonts w:hint="eastAsia"/>
        </w:rPr>
        <w:t>var</w:t>
      </w:r>
      <w:r>
        <w:rPr>
          <w:rFonts w:hint="eastAsia"/>
        </w:rPr>
        <w:t>变量不能被覆盖</w:t>
      </w:r>
    </w:p>
    <w:p w:rsidR="00E62EC2" w:rsidRDefault="00E62EC2" w:rsidP="00E62EC2">
      <w:r>
        <w:t>Error:(23, 32) overriding variable name in class ColumnInfo of type String;</w:t>
      </w:r>
    </w:p>
    <w:p w:rsidR="00E62EC2" w:rsidRDefault="00E62EC2" w:rsidP="00E62EC2">
      <w:r>
        <w:t>variable name cannot override a mutable variable</w:t>
      </w:r>
    </w:p>
    <w:p w:rsidR="00765C39" w:rsidRDefault="00E62EC2" w:rsidP="00765C39">
      <w:r>
        <w:t>class TimeColInfo(override var name: String,</w:t>
      </w:r>
    </w:p>
    <w:p w:rsidR="00174F47" w:rsidRDefault="00174F47" w:rsidP="00174F47">
      <w:pPr>
        <w:pStyle w:val="2"/>
      </w:pPr>
      <w:r>
        <w:rPr>
          <w:rFonts w:hint="eastAsia"/>
        </w:rPr>
        <w:lastRenderedPageBreak/>
        <w:t>可变对象</w:t>
      </w:r>
    </w:p>
    <w:p w:rsidR="00174F47" w:rsidRPr="00174F47" w:rsidRDefault="00174F47" w:rsidP="00174F47">
      <w:r>
        <w:rPr>
          <w:noProof/>
        </w:rPr>
        <w:drawing>
          <wp:inline distT="0" distB="0" distL="0" distR="0">
            <wp:extent cx="5274310" cy="330193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1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3FFC" w:rsidRDefault="00AC5C1E" w:rsidP="00C13FFC">
      <w:r>
        <w:rPr>
          <w:rFonts w:hint="eastAsia"/>
        </w:rPr>
        <w:t>也就是说上述例子中可以写作</w:t>
      </w:r>
    </w:p>
    <w:p w:rsidR="00AC5C1E" w:rsidRDefault="00AC5C1E" w:rsidP="00AC5C1E">
      <w:r w:rsidRPr="00C13FFC">
        <w:t>var newTimeCol: TimeColInfo = new TimeColInfo("timeCol", "long", Some("millisecond"))</w:t>
      </w:r>
    </w:p>
    <w:p w:rsidR="00AC5C1E" w:rsidRDefault="00AC5C1E" w:rsidP="00AC5C1E">
      <w:r w:rsidRPr="00C13FFC">
        <w:rPr>
          <w:rFonts w:hint="eastAsia"/>
        </w:rPr>
        <w:t xml:space="preserve">newTimeCol.checkName(data.schema) </w:t>
      </w:r>
      <w:r>
        <w:rPr>
          <w:rFonts w:hint="eastAsia"/>
        </w:rPr>
        <w:t>//</w:t>
      </w:r>
      <w:r>
        <w:rPr>
          <w:rFonts w:hint="eastAsia"/>
        </w:rPr>
        <w:t>此时</w:t>
      </w:r>
      <w:r w:rsidRPr="00C13FFC">
        <w:rPr>
          <w:rFonts w:hint="eastAsia"/>
        </w:rPr>
        <w:t>newTimeCol</w:t>
      </w:r>
      <w:r>
        <w:rPr>
          <w:rFonts w:hint="eastAsia"/>
        </w:rPr>
        <w:t>自己就已经发生了变化。而不用作为可变变量赋值</w:t>
      </w:r>
    </w:p>
    <w:p w:rsidR="00AC5C1E" w:rsidRDefault="00AC5C1E" w:rsidP="00C13FFC"/>
    <w:p w:rsidR="00765C39" w:rsidRDefault="00765C39" w:rsidP="00C13FFC"/>
    <w:p w:rsidR="00765C39" w:rsidRDefault="00A17854" w:rsidP="00765C39">
      <w:pPr>
        <w:pStyle w:val="2"/>
      </w:pPr>
      <w:r>
        <w:rPr>
          <w:rFonts w:hint="eastAsia"/>
        </w:rPr>
        <w:t>Java.SimpleDateFormat</w:t>
      </w:r>
      <w:r>
        <w:rPr>
          <w:rFonts w:hint="eastAsia"/>
        </w:rPr>
        <w:t>牛逼的</w:t>
      </w:r>
      <w:r>
        <w:rPr>
          <w:rFonts w:hint="eastAsia"/>
        </w:rPr>
        <w:t>parse</w:t>
      </w:r>
      <w:r>
        <w:rPr>
          <w:rFonts w:hint="eastAsia"/>
        </w:rPr>
        <w:t>方法和</w:t>
      </w:r>
      <w:r w:rsidR="00765C39">
        <w:rPr>
          <w:rFonts w:hint="eastAsia"/>
        </w:rPr>
        <w:t>JodaTime</w:t>
      </w:r>
      <w:r w:rsidR="00765C39">
        <w:rPr>
          <w:rFonts w:hint="eastAsia"/>
        </w:rPr>
        <w:t>牛逼的</w:t>
      </w:r>
      <w:r w:rsidR="00765C39">
        <w:rPr>
          <w:rFonts w:hint="eastAsia"/>
        </w:rPr>
        <w:t>toString</w:t>
      </w:r>
      <w:r w:rsidR="00765C39">
        <w:rPr>
          <w:rFonts w:hint="eastAsia"/>
        </w:rPr>
        <w:t>方法</w:t>
      </w:r>
    </w:p>
    <w:p w:rsidR="00A17854" w:rsidRDefault="00A17854" w:rsidP="00A17854">
      <w:r>
        <w:rPr>
          <w:rFonts w:hint="eastAsia"/>
        </w:rPr>
        <w:t xml:space="preserve">        val timeFormat = new SimpleDateFormat("HH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</w:t>
      </w:r>
    </w:p>
    <w:p w:rsidR="00A17854" w:rsidRDefault="00A17854" w:rsidP="00A17854">
      <w:r>
        <w:rPr>
          <w:rFonts w:hint="eastAsia"/>
        </w:rPr>
        <w:t xml:space="preserve">        val timeStamp = timeFormat.parse("14</w:t>
      </w:r>
      <w:r>
        <w:rPr>
          <w:rFonts w:hint="eastAsia"/>
        </w:rPr>
        <w:t>时</w:t>
      </w:r>
      <w:r>
        <w:rPr>
          <w:rFonts w:hint="eastAsia"/>
        </w:rPr>
        <w:t>23</w:t>
      </w:r>
      <w:r>
        <w:rPr>
          <w:rFonts w:hint="eastAsia"/>
        </w:rPr>
        <w:t>分</w:t>
      </w:r>
      <w:r>
        <w:rPr>
          <w:rFonts w:hint="eastAsia"/>
        </w:rPr>
        <w:t>08</w:t>
      </w:r>
      <w:r>
        <w:rPr>
          <w:rFonts w:hint="eastAsia"/>
        </w:rPr>
        <w:t>秒</w:t>
      </w:r>
      <w:r>
        <w:rPr>
          <w:rFonts w:hint="eastAsia"/>
        </w:rPr>
        <w:t>").getTime</w:t>
      </w:r>
    </w:p>
    <w:p w:rsidR="00A17854" w:rsidRDefault="00A17854" w:rsidP="00A17854"/>
    <w:p w:rsidR="00A17854" w:rsidRPr="00A17854" w:rsidRDefault="00A17854" w:rsidP="00A17854"/>
    <w:p w:rsidR="00765C39" w:rsidRDefault="00765C39" w:rsidP="00765C39">
      <w:r>
        <w:t>val timeFormat = new SimpleDateFormat("yyyy-MM-dd HH:mm:ss")</w:t>
      </w:r>
    </w:p>
    <w:p w:rsidR="00765C39" w:rsidRDefault="00765C39" w:rsidP="00765C39">
      <w:r>
        <w:t>val timeStamp = timeFormat.parse("2018-05-07 14:23:08").getTime</w:t>
      </w:r>
    </w:p>
    <w:p w:rsidR="00765C39" w:rsidRDefault="00765C39" w:rsidP="00765C39">
      <w:r>
        <w:t>val dateTime = new DateTime(timeStamp)</w:t>
      </w:r>
    </w:p>
    <w:p w:rsidR="00765C39" w:rsidRDefault="00765C39" w:rsidP="00765C39"/>
    <w:p w:rsidR="00765C39" w:rsidRDefault="00765C39" w:rsidP="00765C39">
      <w:r>
        <w:t>val floorTime = dateTime.monthOfYear().roundFloorCopy()</w:t>
      </w:r>
    </w:p>
    <w:p w:rsidR="00765C39" w:rsidRDefault="00765C39" w:rsidP="00765C39">
      <w:r>
        <w:t>println(floorTime.toString("yyyy-MM-dd HH:mm:ss"))</w:t>
      </w:r>
    </w:p>
    <w:p w:rsidR="007B02E4" w:rsidRDefault="00765C39" w:rsidP="007B02E4">
      <w:r>
        <w:rPr>
          <w:rFonts w:hint="eastAsia"/>
        </w:rPr>
        <w:t xml:space="preserve">        println(new DateTime(dateTime.getMillis - floorTime.getMillis).hourOfDay().roundFloorCopy().toString("dd</w:t>
      </w:r>
      <w:r>
        <w:rPr>
          <w:rFonts w:hint="eastAsia"/>
        </w:rPr>
        <w:t>日</w:t>
      </w:r>
      <w:r>
        <w:rPr>
          <w:rFonts w:hint="eastAsia"/>
        </w:rPr>
        <w:t xml:space="preserve"> HH</w:t>
      </w:r>
      <w:r>
        <w:rPr>
          <w:rFonts w:hint="eastAsia"/>
        </w:rPr>
        <w:t>时</w:t>
      </w:r>
      <w:r>
        <w:rPr>
          <w:rFonts w:hint="eastAsia"/>
        </w:rPr>
        <w:t>mm</w:t>
      </w:r>
      <w:r>
        <w:rPr>
          <w:rFonts w:hint="eastAsia"/>
        </w:rPr>
        <w:t>分</w:t>
      </w:r>
      <w:r>
        <w:rPr>
          <w:rFonts w:hint="eastAsia"/>
        </w:rPr>
        <w:t>ss</w:t>
      </w:r>
      <w:r>
        <w:rPr>
          <w:rFonts w:hint="eastAsia"/>
        </w:rPr>
        <w:t>秒</w:t>
      </w:r>
      <w:r>
        <w:rPr>
          <w:rFonts w:hint="eastAsia"/>
        </w:rPr>
        <w:t>"))</w:t>
      </w:r>
    </w:p>
    <w:p w:rsidR="005A7186" w:rsidRDefault="005A7186" w:rsidP="007B02E4"/>
    <w:p w:rsidR="005A7186" w:rsidRDefault="005A7186" w:rsidP="007B02E4"/>
    <w:p w:rsidR="005A7186" w:rsidRDefault="005A7186" w:rsidP="005A7186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Joda</w:t>
      </w:r>
      <w:r>
        <w:rPr>
          <w:rFonts w:hint="eastAsia"/>
        </w:rPr>
        <w:t>的</w:t>
      </w:r>
      <w:r>
        <w:rPr>
          <w:rFonts w:hint="eastAsia"/>
        </w:rPr>
        <w:t>DateTime</w:t>
      </w:r>
    </w:p>
    <w:p w:rsidR="005A7186" w:rsidRDefault="005A7186" w:rsidP="005A7186">
      <w:r>
        <w:t>V</w:t>
      </w:r>
      <w:r>
        <w:rPr>
          <w:rFonts w:hint="eastAsia"/>
        </w:rPr>
        <w:t xml:space="preserve">al ts :Timestamp = </w:t>
      </w:r>
      <w:r>
        <w:t>…</w:t>
      </w:r>
    </w:p>
    <w:p w:rsidR="005A7186" w:rsidRPr="005A7186" w:rsidRDefault="005A7186" w:rsidP="005A7186">
      <w:r>
        <w:t>New</w:t>
      </w:r>
      <w:r>
        <w:rPr>
          <w:rFonts w:hint="eastAsia"/>
        </w:rPr>
        <w:t xml:space="preserve"> DateTime(ts.getTime) </w:t>
      </w:r>
      <w:r>
        <w:rPr>
          <w:rFonts w:hint="eastAsia"/>
        </w:rPr>
        <w:t>是少</w:t>
      </w:r>
      <w:r>
        <w:rPr>
          <w:rFonts w:hint="eastAsia"/>
        </w:rPr>
        <w:t>8</w:t>
      </w:r>
      <w:r>
        <w:rPr>
          <w:rFonts w:hint="eastAsia"/>
        </w:rPr>
        <w:t>小时的，也就是</w:t>
      </w:r>
      <w:r>
        <w:rPr>
          <w:rFonts w:hint="eastAsia"/>
        </w:rPr>
        <w:t>DateTime</w:t>
      </w:r>
      <w:r>
        <w:rPr>
          <w:rFonts w:hint="eastAsia"/>
        </w:rPr>
        <w:t>认为</w:t>
      </w:r>
      <w:r>
        <w:rPr>
          <w:rFonts w:hint="eastAsia"/>
        </w:rPr>
        <w:t>1971-01-01 00:00:00</w:t>
      </w:r>
      <w:r>
        <w:rPr>
          <w:rFonts w:hint="eastAsia"/>
        </w:rPr>
        <w:t>是开始时间，早于其他的。</w:t>
      </w:r>
    </w:p>
    <w:p w:rsidR="006E2789" w:rsidRDefault="006E2789" w:rsidP="007B02E4"/>
    <w:p w:rsidR="006E2789" w:rsidRDefault="006E2789" w:rsidP="006E2789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继承中的变量问题</w:t>
      </w:r>
    </w:p>
    <w:p w:rsidR="006E2789" w:rsidRDefault="006E2789" w:rsidP="006E2789">
      <w:r>
        <w:rPr>
          <w:rFonts w:hint="eastAsia"/>
        </w:rPr>
        <w:t>要点：继承一个类不能有声明的不可变变量</w:t>
      </w:r>
    </w:p>
    <w:p w:rsidR="000E4570" w:rsidRDefault="000E4570" w:rsidP="000E4570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在变量实例化参数中声明非</w:t>
      </w:r>
      <w:r>
        <w:rPr>
          <w:rFonts w:hint="eastAsia"/>
        </w:rPr>
        <w:t>private</w:t>
      </w:r>
      <w:r>
        <w:rPr>
          <w:rFonts w:hint="eastAsia"/>
        </w:rPr>
        <w:t>变量</w:t>
      </w:r>
    </w:p>
    <w:p w:rsidR="000E4570" w:rsidRDefault="000E4570" w:rsidP="006E2789">
      <w:r>
        <w:rPr>
          <w:rFonts w:hint="eastAsia"/>
        </w:rPr>
        <w:t>缺点是必须为</w:t>
      </w:r>
      <w:r w:rsidRPr="000E4570">
        <w:t>stable</w:t>
      </w:r>
      <w:r>
        <w:rPr>
          <w:rFonts w:hint="eastAsia"/>
        </w:rPr>
        <w:t>变量，不能变化，另外子类中必须继承该变量也必须为</w:t>
      </w:r>
      <w:r w:rsidRPr="000E4570">
        <w:t>stable</w:t>
      </w:r>
      <w:r>
        <w:rPr>
          <w:rFonts w:hint="eastAsia"/>
        </w:rPr>
        <w:t>，限制了灵活性但增加了稳定性</w:t>
      </w:r>
    </w:p>
    <w:p w:rsidR="006E2789" w:rsidRDefault="006E2789" w:rsidP="006E2789">
      <w:r>
        <w:t>C</w:t>
      </w:r>
      <w:r>
        <w:rPr>
          <w:rFonts w:hint="eastAsia"/>
        </w:rPr>
        <w:t xml:space="preserve">lass A(val </w:t>
      </w:r>
      <w:r>
        <w:t>stable</w:t>
      </w:r>
      <w:r>
        <w:rPr>
          <w:rFonts w:hint="eastAsia"/>
        </w:rPr>
        <w:t>: Int){</w:t>
      </w:r>
      <w:r>
        <w:rPr>
          <w:rFonts w:hint="eastAsia"/>
        </w:rPr>
        <w:br/>
      </w:r>
      <w:r>
        <w:t>…</w:t>
      </w:r>
    </w:p>
    <w:p w:rsidR="006E2789" w:rsidRDefault="006E2789" w:rsidP="006E2789">
      <w:r>
        <w:rPr>
          <w:rFonts w:hint="eastAsia"/>
        </w:rPr>
        <w:t>}</w:t>
      </w:r>
    </w:p>
    <w:p w:rsidR="006E2789" w:rsidRDefault="006E2789" w:rsidP="006E2789">
      <w:r>
        <w:t>C</w:t>
      </w:r>
      <w:r>
        <w:rPr>
          <w:rFonts w:hint="eastAsia"/>
        </w:rPr>
        <w:t>lass B(override val stable: Int, val newV: Double)</w:t>
      </w:r>
      <w:r w:rsidR="00A561DF">
        <w:rPr>
          <w:rFonts w:hint="eastAsia"/>
        </w:rPr>
        <w:t xml:space="preserve"> extends A(stable)</w:t>
      </w:r>
      <w:r>
        <w:rPr>
          <w:rFonts w:hint="eastAsia"/>
        </w:rPr>
        <w:t>{</w:t>
      </w:r>
      <w:r>
        <w:rPr>
          <w:rFonts w:hint="eastAsia"/>
        </w:rPr>
        <w:br/>
      </w:r>
      <w:r>
        <w:t>…</w:t>
      </w:r>
    </w:p>
    <w:p w:rsidR="006E2789" w:rsidRPr="006E2789" w:rsidRDefault="006E2789" w:rsidP="006E2789">
      <w:r>
        <w:rPr>
          <w:rFonts w:hint="eastAsia"/>
        </w:rPr>
        <w:t>}</w:t>
      </w:r>
    </w:p>
    <w:p w:rsidR="00A561DF" w:rsidRDefault="00A561DF" w:rsidP="00A561DF">
      <w:pPr>
        <w:pStyle w:val="a9"/>
        <w:numPr>
          <w:ilvl w:val="0"/>
          <w:numId w:val="9"/>
        </w:numPr>
        <w:ind w:firstLineChars="0"/>
      </w:pPr>
      <w:r>
        <w:rPr>
          <w:rFonts w:hint="eastAsia"/>
        </w:rPr>
        <w:t>声明</w:t>
      </w:r>
      <w:r>
        <w:rPr>
          <w:rFonts w:hint="eastAsia"/>
        </w:rPr>
        <w:t>private var</w:t>
      </w:r>
      <w:r>
        <w:rPr>
          <w:rFonts w:hint="eastAsia"/>
        </w:rPr>
        <w:t>变量或者在类内部声明一个</w:t>
      </w:r>
      <w:r>
        <w:rPr>
          <w:rFonts w:hint="eastAsia"/>
        </w:rPr>
        <w:t>var</w:t>
      </w:r>
      <w:r>
        <w:rPr>
          <w:rFonts w:hint="eastAsia"/>
        </w:rPr>
        <w:t>变量同时加入一个</w:t>
      </w:r>
      <w:r>
        <w:rPr>
          <w:rFonts w:hint="eastAsia"/>
        </w:rPr>
        <w:t>set</w:t>
      </w:r>
      <w:r>
        <w:rPr>
          <w:rFonts w:hint="eastAsia"/>
        </w:rPr>
        <w:t>方法</w:t>
      </w:r>
    </w:p>
    <w:p w:rsidR="00A561DF" w:rsidRDefault="00A561DF" w:rsidP="00A561DF">
      <w:r>
        <w:rPr>
          <w:rFonts w:hint="eastAsia"/>
        </w:rPr>
        <w:t>优点是类和子类都变成了可变变量</w:t>
      </w:r>
      <w:r>
        <w:rPr>
          <w:rFonts w:hint="eastAsia"/>
        </w:rPr>
        <w:t>,</w:t>
      </w:r>
      <w:r>
        <w:rPr>
          <w:rFonts w:hint="eastAsia"/>
        </w:rPr>
        <w:t>可以随时变更类内变量的值。缺点是有些不安全，需要在外部做一些判定。</w:t>
      </w:r>
    </w:p>
    <w:p w:rsidR="00A561DF" w:rsidRDefault="00A561DF" w:rsidP="00A561DF">
      <w:r>
        <w:t>Class A{</w:t>
      </w:r>
    </w:p>
    <w:p w:rsidR="00A561DF" w:rsidRDefault="00A561DF" w:rsidP="00A561DF">
      <w:del w:id="18" w:author="theirs" w:date="2018-07-24T08:32:00Z">
        <w:r>
          <w:delText>va</w:delText>
        </w:r>
        <w:r>
          <w:rPr>
            <w:rFonts w:hint="eastAsia"/>
          </w:rPr>
          <w:delText>rmutable</w:delText>
        </w:r>
      </w:del>
      <w:ins w:id="19" w:author="theirs" w:date="2018-07-24T08:32:00Z">
        <w:r>
          <w:t>va</w:t>
        </w:r>
        <w:r>
          <w:rPr>
            <w:rFonts w:hint="eastAsia"/>
          </w:rPr>
          <w:t>rmutable</w:t>
        </w:r>
      </w:ins>
      <w:ins w:id="20" w:author="dell" w:date="2018-07-24T08:32:00Z">
        <w:r>
          <w:rPr>
            <w:rFonts w:hint="eastAsia"/>
          </w:rPr>
          <w:t>mutable</w:t>
        </w:r>
      </w:ins>
      <w:r>
        <w:t>: Int</w:t>
      </w:r>
      <w:r>
        <w:rPr>
          <w:rFonts w:hint="eastAsia"/>
        </w:rPr>
        <w:t xml:space="preserve"> = 0</w:t>
      </w:r>
    </w:p>
    <w:p w:rsidR="00A561DF" w:rsidRDefault="00A561DF" w:rsidP="00A561DF">
      <w:r>
        <w:rPr>
          <w:rFonts w:hint="eastAsia"/>
        </w:rPr>
        <w:t>def change (newInt: Int): this.type = {</w:t>
      </w:r>
    </w:p>
    <w:p w:rsidR="00A561DF" w:rsidRDefault="00A561DF" w:rsidP="00A561DF">
      <w:r>
        <w:rPr>
          <w:rFonts w:hint="eastAsia"/>
        </w:rPr>
        <w:tab/>
        <w:t>this.mutable = new Int</w:t>
      </w:r>
    </w:p>
    <w:p w:rsidR="00A561DF" w:rsidRDefault="00A561DF" w:rsidP="00A561DF">
      <w:r>
        <w:rPr>
          <w:rFonts w:hint="eastAsia"/>
        </w:rPr>
        <w:tab/>
        <w:t>this</w:t>
      </w:r>
    </w:p>
    <w:p w:rsidR="00A561DF" w:rsidRDefault="00A561DF" w:rsidP="00A561DF">
      <w:r>
        <w:rPr>
          <w:rFonts w:hint="eastAsia"/>
        </w:rPr>
        <w:t>}</w:t>
      </w:r>
    </w:p>
    <w:p w:rsidR="00A561DF" w:rsidRDefault="00A561DF" w:rsidP="00A561DF">
      <w:r>
        <w:t>}</w:t>
      </w:r>
    </w:p>
    <w:p w:rsidR="00A561DF" w:rsidRDefault="00A561DF" w:rsidP="00A561DF">
      <w:r>
        <w:t>Class B(val newV: Double)</w:t>
      </w:r>
      <w:r>
        <w:rPr>
          <w:rFonts w:hint="eastAsia"/>
        </w:rPr>
        <w:t xml:space="preserve"> extends A</w:t>
      </w:r>
      <w:r>
        <w:t>{</w:t>
      </w:r>
    </w:p>
    <w:p w:rsidR="00A561DF" w:rsidRDefault="00A561DF" w:rsidP="00A561DF">
      <w:r>
        <w:rPr>
          <w:rFonts w:hint="eastAsia"/>
        </w:rPr>
        <w:t>…</w:t>
      </w:r>
    </w:p>
    <w:p w:rsidR="00A561DF" w:rsidRDefault="00A561DF" w:rsidP="00A561DF">
      <w:r>
        <w:t>}</w:t>
      </w:r>
    </w:p>
    <w:p w:rsidR="00A561DF" w:rsidRDefault="00A561DF" w:rsidP="00A561DF">
      <w:r>
        <w:rPr>
          <w:rFonts w:hint="eastAsia"/>
        </w:rPr>
        <w:t>达到如下效果</w:t>
      </w:r>
    </w:p>
    <w:p w:rsidR="00A561DF" w:rsidRDefault="00A561DF" w:rsidP="00A561DF">
      <w:r>
        <w:t>V</w:t>
      </w:r>
      <w:r>
        <w:rPr>
          <w:rFonts w:hint="eastAsia"/>
        </w:rPr>
        <w:t>al b = new B</w:t>
      </w:r>
    </w:p>
    <w:p w:rsidR="00A561DF" w:rsidRDefault="00A561DF" w:rsidP="00A561DF">
      <w:r>
        <w:rPr>
          <w:rFonts w:hint="eastAsia"/>
        </w:rPr>
        <w:t>b.change(2)</w:t>
      </w:r>
    </w:p>
    <w:p w:rsidR="00A561DF" w:rsidRDefault="00A561DF" w:rsidP="00A561DF">
      <w:r>
        <w:rPr>
          <w:rFonts w:hint="eastAsia"/>
        </w:rPr>
        <w:t>b.mutable // 2</w:t>
      </w:r>
    </w:p>
    <w:p w:rsidR="00F778E6" w:rsidRDefault="00F778E6" w:rsidP="00A561DF"/>
    <w:p w:rsidR="00F778E6" w:rsidRDefault="00F778E6" w:rsidP="00A561DF"/>
    <w:p w:rsidR="00F778E6" w:rsidRDefault="00F778E6" w:rsidP="00F778E6">
      <w:pPr>
        <w:pStyle w:val="2"/>
      </w:pPr>
      <w:r>
        <w:rPr>
          <w:rFonts w:hint="eastAsia"/>
        </w:rPr>
        <w:lastRenderedPageBreak/>
        <w:t>scala</w:t>
      </w:r>
      <w:r>
        <w:rPr>
          <w:rFonts w:hint="eastAsia"/>
        </w:rPr>
        <w:t>的</w:t>
      </w:r>
      <w:r w:rsidR="00F901DB">
        <w:rPr>
          <w:rFonts w:hint="eastAsia"/>
        </w:rPr>
        <w:t>定义</w:t>
      </w:r>
      <w:r>
        <w:rPr>
          <w:rFonts w:hint="eastAsia"/>
        </w:rPr>
        <w:t>this</w:t>
      </w:r>
      <w:r>
        <w:rPr>
          <w:rFonts w:hint="eastAsia"/>
        </w:rPr>
        <w:t>和</w:t>
      </w:r>
      <w:r>
        <w:rPr>
          <w:rFonts w:hint="eastAsia"/>
        </w:rPr>
        <w:t>apply</w:t>
      </w:r>
      <w:r w:rsidR="00F901DB">
        <w:rPr>
          <w:rFonts w:hint="eastAsia"/>
        </w:rPr>
        <w:t>方法</w:t>
      </w:r>
      <w:r>
        <w:rPr>
          <w:rFonts w:hint="eastAsia"/>
        </w:rPr>
        <w:t>的区别</w:t>
      </w:r>
    </w:p>
    <w:p w:rsidR="008F026D" w:rsidRDefault="008F026D" w:rsidP="008F026D">
      <w:r>
        <w:rPr>
          <w:rFonts w:hint="eastAsia"/>
        </w:rPr>
        <w:t>最终区别在于</w:t>
      </w:r>
    </w:p>
    <w:p w:rsidR="008F026D" w:rsidRDefault="008F026D" w:rsidP="008F026D">
      <w:r>
        <w:t>T</w:t>
      </w:r>
      <w:r>
        <w:rPr>
          <w:rFonts w:hint="eastAsia"/>
        </w:rPr>
        <w:t>his</w:t>
      </w:r>
    </w:p>
    <w:p w:rsidR="008F026D" w:rsidRDefault="008F026D" w:rsidP="008F026D">
      <w:r>
        <w:t>N</w:t>
      </w:r>
      <w:r>
        <w:rPr>
          <w:rFonts w:hint="eastAsia"/>
        </w:rPr>
        <w:t>ew A(param1, param2,</w:t>
      </w:r>
      <w:r>
        <w:t>…</w:t>
      </w:r>
      <w:r>
        <w:rPr>
          <w:rFonts w:hint="eastAsia"/>
        </w:rPr>
        <w:t>)</w:t>
      </w:r>
    </w:p>
    <w:p w:rsidR="008F026D" w:rsidRDefault="008F026D" w:rsidP="008F026D">
      <w:r>
        <w:t>A</w:t>
      </w:r>
      <w:r>
        <w:rPr>
          <w:rFonts w:hint="eastAsia"/>
        </w:rPr>
        <w:t>pply</w:t>
      </w:r>
    </w:p>
    <w:p w:rsidR="008F026D" w:rsidRDefault="008F026D" w:rsidP="008F026D">
      <w:r>
        <w:rPr>
          <w:rFonts w:hint="eastAsia"/>
        </w:rPr>
        <w:t>{</w:t>
      </w:r>
      <w:r>
        <w:t>N</w:t>
      </w:r>
      <w:r>
        <w:rPr>
          <w:rFonts w:hint="eastAsia"/>
        </w:rPr>
        <w:t>ew A}(</w:t>
      </w:r>
      <w:r w:rsidRPr="008F026D">
        <w:t xml:space="preserve"> param1, param2,…</w:t>
      </w:r>
      <w:r>
        <w:rPr>
          <w:rFonts w:hint="eastAsia"/>
        </w:rPr>
        <w:t>)</w:t>
      </w:r>
    </w:p>
    <w:p w:rsidR="005D1C9C" w:rsidRDefault="005D1C9C" w:rsidP="005D1C9C">
      <w:pPr>
        <w:pStyle w:val="2"/>
      </w:pPr>
      <w:r>
        <w:rPr>
          <w:rFonts w:hint="eastAsia"/>
        </w:rPr>
        <w:t>注意</w:t>
      </w:r>
      <w:r>
        <w:rPr>
          <w:rFonts w:hint="eastAsia"/>
        </w:rPr>
        <w:t>Floor</w:t>
      </w:r>
      <w:r>
        <w:rPr>
          <w:rFonts w:hint="eastAsia"/>
        </w:rPr>
        <w:t>并不等于整除加乘法</w:t>
      </w:r>
    </w:p>
    <w:p w:rsidR="005D1C9C" w:rsidRDefault="005D1C9C" w:rsidP="005D1C9C">
      <w:r>
        <w:t>M</w:t>
      </w:r>
      <w:r>
        <w:rPr>
          <w:rFonts w:hint="eastAsia"/>
        </w:rPr>
        <w:t>ath.floor(-2/3)</w:t>
      </w:r>
      <w:r>
        <w:rPr>
          <w:rFonts w:hint="eastAsia"/>
        </w:rPr>
        <w:t>结果为</w:t>
      </w:r>
      <w:r>
        <w:rPr>
          <w:rFonts w:hint="eastAsia"/>
        </w:rPr>
        <w:t>-1</w:t>
      </w:r>
      <w:r>
        <w:rPr>
          <w:rFonts w:hint="eastAsia"/>
        </w:rPr>
        <w:t>而</w:t>
      </w:r>
      <w:r>
        <w:rPr>
          <w:rFonts w:hint="eastAsia"/>
        </w:rPr>
        <w:t>-2/3</w:t>
      </w:r>
      <w:r>
        <w:rPr>
          <w:rFonts w:hint="eastAsia"/>
        </w:rPr>
        <w:t>结果为</w:t>
      </w:r>
      <w:r>
        <w:rPr>
          <w:rFonts w:hint="eastAsia"/>
        </w:rPr>
        <w:t>0</w:t>
      </w:r>
      <w:r>
        <w:rPr>
          <w:rFonts w:hint="eastAsia"/>
        </w:rPr>
        <w:t>，在时间分箱的时候碰到了这个不易察觉的坑</w:t>
      </w:r>
    </w:p>
    <w:p w:rsidR="00312F1B" w:rsidRDefault="00312F1B" w:rsidP="005D1C9C"/>
    <w:p w:rsidR="00312F1B" w:rsidRDefault="00312F1B" w:rsidP="005D1C9C"/>
    <w:p w:rsidR="00312F1B" w:rsidRDefault="00312F1B" w:rsidP="00312F1B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的尾递归的声明</w:t>
      </w:r>
      <w:r w:rsidRPr="00312F1B">
        <w:t xml:space="preserve"> scala.annotation.tailrec</w:t>
      </w:r>
    </w:p>
    <w:p w:rsidR="00312F1B" w:rsidRDefault="00312F1B" w:rsidP="00312F1B">
      <w:r>
        <w:rPr>
          <w:rFonts w:hint="eastAsia"/>
        </w:rPr>
        <w:t>尾递归即用即销，效果优于递归。</w:t>
      </w:r>
    </w:p>
    <w:p w:rsidR="00312F1B" w:rsidRDefault="00312F1B" w:rsidP="00312F1B">
      <w:r>
        <w:rPr>
          <w:rFonts w:hint="eastAsia"/>
        </w:rPr>
        <w:t>调用方式是</w:t>
      </w:r>
    </w:p>
    <w:p w:rsidR="00312F1B" w:rsidRDefault="00312F1B" w:rsidP="00312F1B">
      <w:r>
        <w:rPr>
          <w:rFonts w:hint="eastAsia"/>
        </w:rPr>
        <w:t xml:space="preserve">@ </w:t>
      </w:r>
      <w:r w:rsidRPr="00312F1B">
        <w:t>tailrec</w:t>
      </w:r>
    </w:p>
    <w:p w:rsidR="00312F1B" w:rsidRDefault="00312F1B" w:rsidP="00312F1B">
      <w:r>
        <w:t>D</w:t>
      </w:r>
      <w:r>
        <w:rPr>
          <w:rFonts w:hint="eastAsia"/>
        </w:rPr>
        <w:t>ef rec() = {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t>…</w:t>
      </w:r>
    </w:p>
    <w:p w:rsidR="00312F1B" w:rsidRDefault="00312F1B" w:rsidP="00312F1B">
      <w:r>
        <w:rPr>
          <w:rFonts w:hint="eastAsia"/>
        </w:rPr>
        <w:t>rec</w:t>
      </w:r>
    </w:p>
    <w:p w:rsidR="00312F1B" w:rsidRDefault="00312F1B" w:rsidP="00312F1B">
      <w:r>
        <w:rPr>
          <w:rFonts w:hint="eastAsia"/>
        </w:rPr>
        <w:t>}</w:t>
      </w:r>
    </w:p>
    <w:p w:rsidR="00C21EE5" w:rsidRDefault="00C21EE5" w:rsidP="00312F1B"/>
    <w:p w:rsidR="00C21EE5" w:rsidRDefault="00C21EE5" w:rsidP="00312F1B"/>
    <w:p w:rsidR="00C21EE5" w:rsidRDefault="00C21EE5" w:rsidP="00C21EE5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泛型的上界类型示例</w:t>
      </w:r>
    </w:p>
    <w:p w:rsidR="00C21EE5" w:rsidRDefault="00C21EE5" w:rsidP="00C21EE5">
      <w:r>
        <w:t>abstract class GeneralizedLinearAlgorithm[M &lt;: GeneralizedLinearModel]</w:t>
      </w:r>
    </w:p>
    <w:p w:rsidR="00C21EE5" w:rsidRDefault="00C21EE5" w:rsidP="00C21EE5">
      <w:r>
        <w:t>extends Logging with Serializable {</w:t>
      </w:r>
    </w:p>
    <w:p w:rsidR="00C21EE5" w:rsidRDefault="00C21EE5" w:rsidP="00C21EE5"/>
    <w:p w:rsidR="00C21EE5" w:rsidRDefault="00C21EE5" w:rsidP="00C21EE5">
      <w:r w:rsidRPr="00C21EE5">
        <w:t>def run(input: RDD[LabeledPoint]): M = {</w:t>
      </w:r>
    </w:p>
    <w:p w:rsidR="00C21EE5" w:rsidRDefault="00C21EE5" w:rsidP="00C21EE5">
      <w:r>
        <w:rPr>
          <w:rFonts w:hint="eastAsia"/>
        </w:rPr>
        <w:tab/>
      </w:r>
      <w:r>
        <w:t>…</w:t>
      </w:r>
    </w:p>
    <w:p w:rsidR="00C21EE5" w:rsidRDefault="00C21EE5" w:rsidP="00C21EE5">
      <w:r>
        <w:rPr>
          <w:rFonts w:hint="eastAsia"/>
        </w:rPr>
        <w:t xml:space="preserve">  }</w:t>
      </w:r>
    </w:p>
    <w:p w:rsidR="00C21EE5" w:rsidRDefault="00C21EE5" w:rsidP="00C21EE5"/>
    <w:p w:rsidR="00C21EE5" w:rsidRDefault="00C21EE5" w:rsidP="00C21EE5">
      <w:r>
        <w:rPr>
          <w:rFonts w:hint="eastAsia"/>
        </w:rPr>
        <w:t>}</w:t>
      </w:r>
    </w:p>
    <w:p w:rsidR="00DD17CB" w:rsidRDefault="00DD17CB" w:rsidP="00C21EE5">
      <w:r>
        <w:rPr>
          <w:rFonts w:hint="eastAsia"/>
        </w:rPr>
        <w:t>比如</w:t>
      </w:r>
      <w:r>
        <w:rPr>
          <w:rFonts w:hint="eastAsia"/>
        </w:rPr>
        <w:t>logistic</w:t>
      </w:r>
      <w:r>
        <w:rPr>
          <w:rFonts w:hint="eastAsia"/>
        </w:rPr>
        <w:t>实现了</w:t>
      </w:r>
      <w:r>
        <w:rPr>
          <w:rFonts w:hint="eastAsia"/>
        </w:rPr>
        <w:t>LogisticWithSGDModel</w:t>
      </w:r>
      <w:r>
        <w:rPr>
          <w:rFonts w:hint="eastAsia"/>
        </w:rPr>
        <w:t>是</w:t>
      </w:r>
      <w:r w:rsidRPr="00DD17CB">
        <w:t>GeneralizedLinearModel</w:t>
      </w:r>
      <w:r>
        <w:rPr>
          <w:rFonts w:hint="eastAsia"/>
        </w:rPr>
        <w:t>就可以输出</w:t>
      </w:r>
    </w:p>
    <w:p w:rsidR="007B0D3F" w:rsidRDefault="007B0D3F" w:rsidP="00C21EE5"/>
    <w:p w:rsidR="007B0D3F" w:rsidRDefault="007B0D3F" w:rsidP="00C21EE5"/>
    <w:p w:rsidR="007B0D3F" w:rsidRDefault="007B0D3F" w:rsidP="007B0D3F">
      <w:pPr>
        <w:pStyle w:val="2"/>
      </w:pPr>
      <w:r>
        <w:rPr>
          <w:rFonts w:hint="eastAsia"/>
        </w:rPr>
        <w:lastRenderedPageBreak/>
        <w:t>类中</w:t>
      </w:r>
      <w:r>
        <w:t>M</w:t>
      </w:r>
      <w:r>
        <w:rPr>
          <w:rFonts w:hint="eastAsia"/>
        </w:rPr>
        <w:t>ulti load function</w:t>
      </w:r>
      <w:r>
        <w:rPr>
          <w:rFonts w:hint="eastAsia"/>
        </w:rPr>
        <w:t>不能有默认参数的问题</w:t>
      </w:r>
    </w:p>
    <w:p w:rsidR="007B0D3F" w:rsidRDefault="007B0D3F" w:rsidP="007B0D3F">
      <w:r>
        <w:rPr>
          <w:rFonts w:hint="eastAsia"/>
        </w:rPr>
        <w:t>如</w:t>
      </w:r>
      <w:r>
        <w:rPr>
          <w:rFonts w:hint="eastAsia"/>
        </w:rPr>
        <w:t>class A{</w:t>
      </w:r>
    </w:p>
    <w:p w:rsidR="007B0D3F" w:rsidRDefault="007B0D3F" w:rsidP="007B0D3F">
      <w:r>
        <w:rPr>
          <w:rFonts w:hint="eastAsia"/>
        </w:rPr>
        <w:tab/>
      </w:r>
      <w:r>
        <w:t>D</w:t>
      </w:r>
      <w:r>
        <w:rPr>
          <w:rFonts w:hint="eastAsia"/>
        </w:rPr>
        <w:t>ef a(param1: String, param2: String, param3: Int = 0)</w:t>
      </w:r>
    </w:p>
    <w:p w:rsidR="007B0D3F" w:rsidRDefault="007B0D3F" w:rsidP="007B0D3F">
      <w:r w:rsidRPr="007B0D3F">
        <w:tab/>
        <w:t>Def a(param1: String</w:t>
      </w:r>
      <w:r>
        <w:rPr>
          <w:rFonts w:hint="eastAsia"/>
        </w:rPr>
        <w:t>)</w:t>
      </w:r>
      <w:r w:rsidR="00D26BEC">
        <w:rPr>
          <w:rFonts w:hint="eastAsia"/>
        </w:rPr>
        <w:t xml:space="preserve"> // </w:t>
      </w:r>
      <w:r w:rsidR="00D26BEC">
        <w:rPr>
          <w:rFonts w:hint="eastAsia"/>
        </w:rPr>
        <w:t>不会出现问题</w:t>
      </w:r>
    </w:p>
    <w:p w:rsidR="00D26BEC" w:rsidRDefault="00D26BEC" w:rsidP="007B0D3F">
      <w:r w:rsidRPr="00D26BEC">
        <w:tab/>
        <w:t>Def a(param1: String, param2: String)</w:t>
      </w:r>
      <w:r>
        <w:rPr>
          <w:rFonts w:hint="eastAsia"/>
        </w:rPr>
        <w:t xml:space="preserve"> // </w:t>
      </w:r>
      <w:r w:rsidR="00AE10CD">
        <w:rPr>
          <w:rFonts w:hint="eastAsia"/>
        </w:rPr>
        <w:t>不</w:t>
      </w:r>
      <w:r>
        <w:rPr>
          <w:rFonts w:hint="eastAsia"/>
        </w:rPr>
        <w:t>会出现问题</w:t>
      </w:r>
    </w:p>
    <w:p w:rsidR="00AE10CD" w:rsidRDefault="00AE10CD" w:rsidP="00AE10CD">
      <w:pPr>
        <w:ind w:firstLine="420"/>
      </w:pPr>
      <w:r w:rsidRPr="00AE10CD">
        <w:t>Def a(param1: String, param2: String, param3)</w:t>
      </w:r>
      <w:r w:rsidRPr="00AE10CD">
        <w:rPr>
          <w:rFonts w:hint="eastAsia"/>
        </w:rPr>
        <w:t xml:space="preserve"> // </w:t>
      </w:r>
      <w:r w:rsidRPr="00AE10CD">
        <w:rPr>
          <w:rFonts w:hint="eastAsia"/>
        </w:rPr>
        <w:t>会出现问题</w:t>
      </w:r>
    </w:p>
    <w:p w:rsidR="007B0D3F" w:rsidRDefault="007B0D3F" w:rsidP="007B0D3F">
      <w:r>
        <w:rPr>
          <w:rFonts w:hint="eastAsia"/>
        </w:rPr>
        <w:t>}</w:t>
      </w:r>
    </w:p>
    <w:p w:rsidR="0070584E" w:rsidRDefault="0070584E" w:rsidP="007B0D3F"/>
    <w:p w:rsidR="0070584E" w:rsidRDefault="0070584E" w:rsidP="0070584E">
      <w:pPr>
        <w:pStyle w:val="2"/>
      </w:pPr>
      <w:r>
        <w:t>C</w:t>
      </w:r>
      <w:r>
        <w:rPr>
          <w:rFonts w:hint="eastAsia"/>
        </w:rPr>
        <w:t>ase class</w:t>
      </w:r>
      <w:r>
        <w:rPr>
          <w:rFonts w:hint="eastAsia"/>
        </w:rPr>
        <w:t>长度超限肿么办</w:t>
      </w:r>
    </w:p>
    <w:p w:rsidR="0070584E" w:rsidRDefault="0070584E" w:rsidP="0070584E">
      <w:r>
        <w:rPr>
          <w:rFonts w:hint="eastAsia"/>
        </w:rPr>
        <w:t>一般不能超限（</w:t>
      </w:r>
      <w:r>
        <w:rPr>
          <w:rFonts w:hint="eastAsia"/>
        </w:rPr>
        <w:t>22</w:t>
      </w:r>
      <w:r>
        <w:rPr>
          <w:rFonts w:hint="eastAsia"/>
        </w:rPr>
        <w:t>）</w:t>
      </w:r>
    </w:p>
    <w:p w:rsidR="0070584E" w:rsidRDefault="0070584E" w:rsidP="0070584E">
      <w:r>
        <w:rPr>
          <w:rFonts w:hint="eastAsia"/>
        </w:rPr>
        <w:t>如果函数中需要超限，可以嵌套</w:t>
      </w:r>
      <w:r>
        <w:rPr>
          <w:rFonts w:hint="eastAsia"/>
        </w:rPr>
        <w:t>case class</w:t>
      </w:r>
    </w:p>
    <w:p w:rsidR="00AF61AF" w:rsidRDefault="00AF61AF" w:rsidP="0070584E"/>
    <w:p w:rsidR="00AF61AF" w:rsidRDefault="00AF61AF" w:rsidP="0070584E"/>
    <w:p w:rsidR="00AF61AF" w:rsidRDefault="00AF61AF" w:rsidP="00AF61AF">
      <w:pPr>
        <w:pStyle w:val="2"/>
      </w:pPr>
      <w:r>
        <w:t>B</w:t>
      </w:r>
      <w:r>
        <w:rPr>
          <w:rFonts w:hint="eastAsia"/>
        </w:rPr>
        <w:t>reeze.linalg.DenseMatrix</w:t>
      </w:r>
      <w:r>
        <w:rPr>
          <w:rFonts w:hint="eastAsia"/>
        </w:rPr>
        <w:t>怎样实例化</w:t>
      </w:r>
    </w:p>
    <w:p w:rsidR="00AF61AF" w:rsidRDefault="00AF61AF" w:rsidP="00AF61AF">
      <w:r>
        <w:rPr>
          <w:rFonts w:hint="eastAsia"/>
        </w:rPr>
        <w:t>它的设计参数有点冗余，实例化起来有点繁琐，需要约定一些规则。</w:t>
      </w:r>
    </w:p>
    <w:p w:rsidR="00AF61AF" w:rsidRDefault="00AF61AF" w:rsidP="00AF61AF">
      <w:r>
        <w:t>val u = Array.range(0, 6)</w:t>
      </w:r>
    </w:p>
    <w:p w:rsidR="00AF61AF" w:rsidRDefault="00AF61AF" w:rsidP="00AF61AF">
      <w:r>
        <w:t>println(u.mkString(","))</w:t>
      </w:r>
    </w:p>
    <w:p w:rsidR="00AF61AF" w:rsidRDefault="00AF61AF" w:rsidP="00AF61AF">
      <w:r>
        <w:t>println(new BDM(3, 2, u, 0, 2, true))</w:t>
      </w:r>
    </w:p>
    <w:p w:rsidR="00AF61AF" w:rsidRDefault="00AF61AF" w:rsidP="00AF61AF">
      <w:pPr>
        <w:ind w:firstLine="420"/>
      </w:pPr>
      <w:r>
        <w:t>println(new BDM(2, 3, u, 0, 2, false))</w:t>
      </w:r>
    </w:p>
    <w:p w:rsidR="00AF61AF" w:rsidRDefault="00AF61AF" w:rsidP="00AF61AF">
      <w:pPr>
        <w:ind w:firstLine="420"/>
      </w:pPr>
      <w:r>
        <w:rPr>
          <w:rFonts w:hint="eastAsia"/>
        </w:rPr>
        <w:t>第一个参数为要生成矩阵的行数</w:t>
      </w:r>
    </w:p>
    <w:p w:rsidR="00AF61AF" w:rsidRDefault="00AF61AF" w:rsidP="00AF61AF">
      <w:pPr>
        <w:ind w:firstLine="420"/>
      </w:pPr>
      <w:r>
        <w:rPr>
          <w:rFonts w:hint="eastAsia"/>
        </w:rPr>
        <w:t>第二个参数为要生成矩阵的列</w:t>
      </w:r>
      <w:r w:rsidRPr="00AF61AF">
        <w:rPr>
          <w:rFonts w:hint="eastAsia"/>
        </w:rPr>
        <w:t>数</w:t>
      </w:r>
    </w:p>
    <w:p w:rsidR="00AF61AF" w:rsidRDefault="00AF61AF" w:rsidP="00AF61AF">
      <w:pPr>
        <w:ind w:firstLine="420"/>
      </w:pPr>
      <w:r>
        <w:rPr>
          <w:rFonts w:hint="eastAsia"/>
        </w:rPr>
        <w:t>第三</w:t>
      </w:r>
      <w:r w:rsidRPr="00AF61AF">
        <w:rPr>
          <w:rFonts w:hint="eastAsia"/>
        </w:rPr>
        <w:t>个参数为要生成矩阵的</w:t>
      </w:r>
      <w:r>
        <w:rPr>
          <w:rFonts w:hint="eastAsia"/>
        </w:rPr>
        <w:t>数据源，是个</w:t>
      </w:r>
      <w:r>
        <w:rPr>
          <w:rFonts w:hint="eastAsia"/>
        </w:rPr>
        <w:t>Array[Double]</w:t>
      </w:r>
    </w:p>
    <w:p w:rsidR="00AF61AF" w:rsidRDefault="00AF61AF" w:rsidP="00AF61AF">
      <w:pPr>
        <w:ind w:firstLine="420"/>
      </w:pPr>
      <w:r>
        <w:rPr>
          <w:rFonts w:hint="eastAsia"/>
        </w:rPr>
        <w:t>第四个参数为</w:t>
      </w:r>
      <w:r>
        <w:rPr>
          <w:rFonts w:hint="eastAsia"/>
        </w:rPr>
        <w:t>Array</w:t>
      </w:r>
      <w:r>
        <w:rPr>
          <w:rFonts w:hint="eastAsia"/>
        </w:rPr>
        <w:t>起始录入元素的位置</w:t>
      </w:r>
      <w:r w:rsidR="007B667B">
        <w:rPr>
          <w:rFonts w:hint="eastAsia"/>
        </w:rPr>
        <w:t>——起始没有录入元素，只是</w:t>
      </w:r>
      <w:r w:rsidR="00453B5C">
        <w:rPr>
          <w:rFonts w:hint="eastAsia"/>
        </w:rPr>
        <w:t>添加了</w:t>
      </w:r>
      <w:r w:rsidR="007B667B">
        <w:rPr>
          <w:rFonts w:hint="eastAsia"/>
        </w:rPr>
        <w:t>索引，这里说是录入是为了形象一点</w:t>
      </w:r>
    </w:p>
    <w:p w:rsidR="00AF61AF" w:rsidRDefault="00453B5C" w:rsidP="00AF61AF">
      <w:pPr>
        <w:ind w:firstLine="420"/>
      </w:pPr>
      <w:r>
        <w:rPr>
          <w:rFonts w:hint="eastAsia"/>
        </w:rPr>
        <w:t>第五个参数为每录入多少个进入下一个行或者列（如果是非转置就是没录入多少个进入下一列，转置这是行）</w:t>
      </w:r>
      <w:r w:rsidR="00AF61AF">
        <w:rPr>
          <w:rFonts w:hint="eastAsia"/>
        </w:rPr>
        <w:t>(</w:t>
      </w:r>
      <w:r w:rsidR="00AF61AF">
        <w:rPr>
          <w:rFonts w:hint="eastAsia"/>
        </w:rPr>
        <w:t>这个参数有点冗余</w:t>
      </w:r>
      <w:r w:rsidR="00AF61AF">
        <w:rPr>
          <w:rFonts w:hint="eastAsia"/>
        </w:rPr>
        <w:t>,</w:t>
      </w:r>
      <w:r w:rsidR="00AF61AF">
        <w:rPr>
          <w:rFonts w:hint="eastAsia"/>
        </w:rPr>
        <w:t>可以设计为如果转置该参数等于第一个参数——行数，否则等于第二个参数——列数</w:t>
      </w:r>
      <w:r w:rsidR="00AF61AF">
        <w:rPr>
          <w:rFonts w:hint="eastAsia"/>
        </w:rPr>
        <w:t>)</w:t>
      </w:r>
    </w:p>
    <w:p w:rsidR="00AF61AF" w:rsidRDefault="00AF61AF" w:rsidP="00AF61AF">
      <w:pPr>
        <w:ind w:firstLine="420"/>
      </w:pPr>
      <w:r>
        <w:rPr>
          <w:rFonts w:hint="eastAsia"/>
        </w:rPr>
        <w:t>第六个参数为是否转置</w:t>
      </w:r>
      <w:r w:rsidR="00453B5C">
        <w:rPr>
          <w:rFonts w:hint="eastAsia"/>
        </w:rPr>
        <w:t>，转置就是按行录入，不转置就是按列录入</w:t>
      </w:r>
      <w:r>
        <w:rPr>
          <w:rFonts w:hint="eastAsia"/>
        </w:rPr>
        <w:t>.</w:t>
      </w:r>
    </w:p>
    <w:p w:rsidR="00AF61AF" w:rsidRPr="00AF61AF" w:rsidRDefault="00AF61AF" w:rsidP="00AF61AF">
      <w:r>
        <w:rPr>
          <w:rFonts w:hint="eastAsia"/>
        </w:rPr>
        <w:t>另外也要注意他只是存的索引。因此</w:t>
      </w:r>
      <w:r>
        <w:rPr>
          <w:rFonts w:hint="eastAsia"/>
        </w:rPr>
        <w:t>mat.data</w:t>
      </w:r>
      <w:r>
        <w:rPr>
          <w:rFonts w:hint="eastAsia"/>
        </w:rPr>
        <w:t>是数据，但是按列排列的还是按行排列的仍然未知，还需要考虑</w:t>
      </w:r>
      <w:r>
        <w:rPr>
          <w:rFonts w:hint="eastAsia"/>
        </w:rPr>
        <w:t>mat.transpose</w:t>
      </w:r>
      <w:r>
        <w:rPr>
          <w:rFonts w:hint="eastAsia"/>
        </w:rPr>
        <w:t>。这样设计好处是增加了速度，不用直接每个元素遍历，可以解决一些大矩阵和稀疏矩阵的问题，缺点就是取</w:t>
      </w:r>
      <w:r>
        <w:rPr>
          <w:rFonts w:hint="eastAsia"/>
        </w:rPr>
        <w:t>data</w:t>
      </w:r>
      <w:r>
        <w:rPr>
          <w:rFonts w:hint="eastAsia"/>
        </w:rPr>
        <w:t>时容易掉坑里。</w:t>
      </w:r>
      <w:r w:rsidR="0054173B">
        <w:rPr>
          <w:rFonts w:hint="eastAsia"/>
        </w:rPr>
        <w:t>例如“</w:t>
      </w:r>
      <w:r w:rsidR="0054173B" w:rsidRPr="0054173B">
        <w:rPr>
          <w:rFonts w:hint="eastAsia"/>
        </w:rPr>
        <w:t>spark</w:t>
      </w:r>
      <w:r w:rsidR="0054173B" w:rsidRPr="0054173B">
        <w:rPr>
          <w:rFonts w:hint="eastAsia"/>
        </w:rPr>
        <w:t>和</w:t>
      </w:r>
      <w:r w:rsidR="0054173B" w:rsidRPr="0054173B">
        <w:rPr>
          <w:rFonts w:hint="eastAsia"/>
        </w:rPr>
        <w:t>breeze</w:t>
      </w:r>
      <w:r w:rsidR="0054173B" w:rsidRPr="0054173B">
        <w:rPr>
          <w:rFonts w:hint="eastAsia"/>
        </w:rPr>
        <w:t>的</w:t>
      </w:r>
      <w:r w:rsidR="0054173B" w:rsidRPr="0054173B">
        <w:rPr>
          <w:rFonts w:hint="eastAsia"/>
        </w:rPr>
        <w:t>DenseVector</w:t>
      </w:r>
      <w:r w:rsidR="0054173B" w:rsidRPr="0054173B">
        <w:rPr>
          <w:rFonts w:hint="eastAsia"/>
        </w:rPr>
        <w:t>有以下特性，改变其</w:t>
      </w:r>
      <w:r w:rsidR="0054173B" w:rsidRPr="0054173B">
        <w:rPr>
          <w:rFonts w:hint="eastAsia"/>
        </w:rPr>
        <w:t>data</w:t>
      </w:r>
      <w:r w:rsidR="0054173B" w:rsidRPr="0054173B">
        <w:rPr>
          <w:rFonts w:hint="eastAsia"/>
        </w:rPr>
        <w:t>，则对应的</w:t>
      </w:r>
      <w:r w:rsidR="0054173B" w:rsidRPr="0054173B">
        <w:rPr>
          <w:rFonts w:hint="eastAsia"/>
        </w:rPr>
        <w:t>Vector</w:t>
      </w:r>
      <w:r w:rsidR="0054173B" w:rsidRPr="0054173B">
        <w:rPr>
          <w:rFonts w:hint="eastAsia"/>
        </w:rPr>
        <w:t>也变化</w:t>
      </w:r>
      <w:r w:rsidR="0054173B">
        <w:rPr>
          <w:rFonts w:hint="eastAsia"/>
        </w:rPr>
        <w:t>”</w:t>
      </w:r>
    </w:p>
    <w:p w:rsidR="00AF61AF" w:rsidRDefault="00AF61AF" w:rsidP="00AF61AF">
      <w:pPr>
        <w:ind w:firstLine="420"/>
      </w:pPr>
    </w:p>
    <w:p w:rsidR="00453B5C" w:rsidRDefault="00453B5C" w:rsidP="00AF61AF">
      <w:pPr>
        <w:ind w:firstLine="420"/>
      </w:pPr>
    </w:p>
    <w:p w:rsidR="00453B5C" w:rsidRDefault="00D97B1C" w:rsidP="00453B5C">
      <w:pPr>
        <w:pStyle w:val="2"/>
      </w:pPr>
      <w:r>
        <w:lastRenderedPageBreak/>
        <w:t>S</w:t>
      </w:r>
      <w:r>
        <w:rPr>
          <w:rFonts w:hint="eastAsia"/>
        </w:rPr>
        <w:t>park.mllib.linalg</w:t>
      </w:r>
      <w:r>
        <w:rPr>
          <w:rFonts w:hint="eastAsia"/>
        </w:rPr>
        <w:t>和</w:t>
      </w:r>
      <w:r>
        <w:rPr>
          <w:rFonts w:hint="eastAsia"/>
        </w:rPr>
        <w:t>breeze.linalg</w:t>
      </w:r>
      <w:r>
        <w:rPr>
          <w:rFonts w:hint="eastAsia"/>
        </w:rPr>
        <w:t>不一致时报错不对的坑</w:t>
      </w:r>
    </w:p>
    <w:p w:rsidR="00D97B1C" w:rsidRDefault="00D97B1C" w:rsidP="00D97B1C">
      <w:pPr>
        <w:jc w:val="left"/>
      </w:pPr>
      <w:r>
        <w:t>Error:(86, 27) could not find implicit value for parameter op: breeze.linalg.operators.OpMulMatrix.Impl2[breeze.linalg.DenseMatrix[Double],org.apache.spark.mllib.linalg.Vector,That]</w:t>
      </w:r>
    </w:p>
    <w:p w:rsidR="00D97B1C" w:rsidRDefault="00D97B1C" w:rsidP="00D97B1C">
      <w:pPr>
        <w:jc w:val="left"/>
      </w:pPr>
      <w:r>
        <w:rPr>
          <w:rFonts w:hint="eastAsia"/>
        </w:rPr>
        <w:t xml:space="preserve">        val a = Aq * beta * data // (num * num) * (num * p) * (p * 1) = num * 1</w:t>
      </w:r>
      <w:r>
        <w:rPr>
          <w:rFonts w:hint="eastAsia"/>
        </w:rPr>
        <w:t>维</w:t>
      </w:r>
    </w:p>
    <w:p w:rsidR="00D97B1C" w:rsidRDefault="00D97B1C" w:rsidP="00D97B1C">
      <w:pPr>
        <w:jc w:val="left"/>
      </w:pPr>
    </w:p>
    <w:p w:rsidR="00D97B1C" w:rsidRDefault="00D97B1C" w:rsidP="00D97B1C">
      <w:pPr>
        <w:jc w:val="left"/>
      </w:pPr>
      <w:r>
        <w:rPr>
          <w:rFonts w:hint="eastAsia"/>
        </w:rPr>
        <w:t>其实根本原因在于把</w:t>
      </w:r>
      <w:r w:rsidRPr="00D97B1C">
        <w:t>Spark.mllib.linalg</w:t>
      </w:r>
      <w:r>
        <w:rPr>
          <w:rFonts w:hint="eastAsia"/>
        </w:rPr>
        <w:t>的</w:t>
      </w:r>
      <w:r>
        <w:rPr>
          <w:rFonts w:hint="eastAsia"/>
        </w:rPr>
        <w:t>Vector</w:t>
      </w:r>
      <w:r>
        <w:rPr>
          <w:rFonts w:hint="eastAsia"/>
        </w:rPr>
        <w:t>当成了</w:t>
      </w:r>
      <w:r w:rsidRPr="00D97B1C">
        <w:t>breeze.linalg</w:t>
      </w:r>
      <w:r>
        <w:rPr>
          <w:rFonts w:hint="eastAsia"/>
        </w:rPr>
        <w:t>的</w:t>
      </w:r>
      <w:r w:rsidR="00EF18EE">
        <w:rPr>
          <w:rFonts w:hint="eastAsia"/>
        </w:rPr>
        <w:t>Vector</w:t>
      </w:r>
      <w:r w:rsidR="00EF18EE">
        <w:rPr>
          <w:rFonts w:hint="eastAsia"/>
        </w:rPr>
        <w:t>。</w:t>
      </w:r>
    </w:p>
    <w:p w:rsidR="0054173B" w:rsidRDefault="0054173B" w:rsidP="00D97B1C">
      <w:pPr>
        <w:jc w:val="left"/>
      </w:pPr>
    </w:p>
    <w:p w:rsidR="0054173B" w:rsidRDefault="0054173B" w:rsidP="0054173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和</w:t>
      </w:r>
      <w:r>
        <w:rPr>
          <w:rFonts w:hint="eastAsia"/>
        </w:rPr>
        <w:t>breeze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有以下特性，改变其</w:t>
      </w:r>
      <w:r>
        <w:rPr>
          <w:rFonts w:hint="eastAsia"/>
        </w:rPr>
        <w:t>data</w:t>
      </w:r>
      <w:r>
        <w:rPr>
          <w:rFonts w:hint="eastAsia"/>
        </w:rPr>
        <w:t>，则对应的</w:t>
      </w:r>
      <w:r>
        <w:rPr>
          <w:rFonts w:hint="eastAsia"/>
        </w:rPr>
        <w:t>Vector</w:t>
      </w:r>
      <w:r>
        <w:rPr>
          <w:rFonts w:hint="eastAsia"/>
        </w:rPr>
        <w:t>也变化</w:t>
      </w:r>
    </w:p>
    <w:p w:rsidR="0054173B" w:rsidRDefault="0054173B" w:rsidP="0054173B">
      <w:r>
        <w:t>val weight: linalg.DenseVector = new linalg.DenseVector(Array(3.0, -3.0, 2.0, 0.1, 0.2, 0.1, 0.47, -0.61, 0.14))</w:t>
      </w:r>
    </w:p>
    <w:p w:rsidR="0054173B" w:rsidRDefault="0054173B" w:rsidP="0054173B">
      <w:r>
        <w:t>weight.values(0) = 100.0</w:t>
      </w:r>
    </w:p>
    <w:p w:rsidR="0054173B" w:rsidRDefault="0054173B" w:rsidP="0054173B">
      <w:pPr>
        <w:ind w:firstLine="420"/>
      </w:pPr>
      <w:r>
        <w:t>println(weight)</w:t>
      </w:r>
      <w:r>
        <w:rPr>
          <w:rFonts w:hint="eastAsia"/>
        </w:rPr>
        <w:t xml:space="preserve"> // </w:t>
      </w:r>
      <w:r>
        <w:rPr>
          <w:rFonts w:hint="eastAsia"/>
        </w:rPr>
        <w:t>也变为</w:t>
      </w:r>
      <w:r>
        <w:rPr>
          <w:rFonts w:hint="eastAsia"/>
        </w:rPr>
        <w:t xml:space="preserve">100 </w:t>
      </w:r>
    </w:p>
    <w:p w:rsidR="00EE58AD" w:rsidRDefault="0054173B" w:rsidP="00EE58AD">
      <w:pPr>
        <w:ind w:firstLine="420"/>
      </w:pPr>
      <w:r>
        <w:rPr>
          <w:rFonts w:hint="eastAsia"/>
        </w:rPr>
        <w:t>可见</w:t>
      </w:r>
      <w:r>
        <w:rPr>
          <w:rFonts w:hint="eastAsia"/>
        </w:rPr>
        <w:t>DenseVector</w:t>
      </w:r>
      <w:r>
        <w:rPr>
          <w:rFonts w:hint="eastAsia"/>
        </w:rPr>
        <w:t>虽然不能</w:t>
      </w:r>
      <w:r>
        <w:rPr>
          <w:rFonts w:hint="eastAsia"/>
        </w:rPr>
        <w:t>update</w:t>
      </w:r>
      <w:r>
        <w:rPr>
          <w:rFonts w:hint="eastAsia"/>
        </w:rPr>
        <w:t>（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DenseVector</w:t>
      </w:r>
      <w:r>
        <w:rPr>
          <w:rFonts w:hint="eastAsia"/>
        </w:rPr>
        <w:t>）但能通过</w:t>
      </w:r>
      <w:r>
        <w:rPr>
          <w:rFonts w:hint="eastAsia"/>
        </w:rPr>
        <w:t>update</w:t>
      </w:r>
      <w:r>
        <w:rPr>
          <w:rFonts w:hint="eastAsia"/>
        </w:rPr>
        <w:t>其</w:t>
      </w:r>
      <w:r>
        <w:rPr>
          <w:rFonts w:hint="eastAsia"/>
        </w:rPr>
        <w:t>data</w:t>
      </w:r>
      <w:r>
        <w:rPr>
          <w:rFonts w:hint="eastAsia"/>
        </w:rPr>
        <w:t>实现。</w:t>
      </w:r>
    </w:p>
    <w:p w:rsidR="00EE58AD" w:rsidRDefault="00EE58AD" w:rsidP="00EE58AD">
      <w:pPr>
        <w:ind w:firstLine="420"/>
      </w:pPr>
    </w:p>
    <w:p w:rsidR="00EE58AD" w:rsidRDefault="00EE58AD" w:rsidP="0054173B">
      <w:pPr>
        <w:ind w:firstLine="420"/>
      </w:pPr>
    </w:p>
    <w:p w:rsidR="009B24ED" w:rsidRDefault="009B24ED" w:rsidP="0054173B">
      <w:pPr>
        <w:ind w:firstLine="420"/>
      </w:pPr>
    </w:p>
    <w:p w:rsidR="009B24ED" w:rsidRDefault="009B24ED" w:rsidP="009B24ED">
      <w:pPr>
        <w:pStyle w:val="2"/>
      </w:pPr>
      <w:r>
        <w:rPr>
          <w:rFonts w:hint="eastAsia"/>
        </w:rPr>
        <w:t>对象实例化中的可变变量的注意事项</w:t>
      </w:r>
    </w:p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</w:t>
      </w:r>
    </w:p>
    <w:p w:rsidR="009B24ED" w:rsidRDefault="009B24ED" w:rsidP="009B24ED">
      <w:r>
        <w:rPr>
          <w:rFonts w:hint="eastAsia"/>
        </w:rPr>
        <w:t>用的是新的可变变量</w:t>
      </w:r>
    </w:p>
    <w:p w:rsidR="009B24ED" w:rsidRDefault="009B24ED" w:rsidP="009B24ED"/>
    <w:p w:rsidR="009B24ED" w:rsidRDefault="009B24ED" w:rsidP="009B24ED"/>
    <w:p w:rsid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方法调用到可变变量生成的变量</w:t>
      </w:r>
    </w:p>
    <w:p w:rsidR="009B24ED" w:rsidRDefault="009B24ED" w:rsidP="009B24ED">
      <w:r>
        <w:rPr>
          <w:rFonts w:hint="eastAsia"/>
        </w:rPr>
        <w:t>有问题用的是旧的可变变量生成的变量</w:t>
      </w:r>
    </w:p>
    <w:p w:rsidR="009B24ED" w:rsidRDefault="009B24ED" w:rsidP="009B24ED"/>
    <w:p w:rsidR="009B24ED" w:rsidRPr="009B24ED" w:rsidRDefault="009B24ED" w:rsidP="009B24ED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lazy</w:t>
      </w:r>
      <w:r>
        <w:rPr>
          <w:rFonts w:hint="eastAsia"/>
        </w:rPr>
        <w:t>的可变变量生成的变量</w:t>
      </w:r>
    </w:p>
    <w:p w:rsidR="009B24ED" w:rsidRDefault="009B24ED" w:rsidP="009B24ED"/>
    <w:p w:rsidR="009B24ED" w:rsidRDefault="009B24ED" w:rsidP="009B24ED"/>
    <w:p w:rsidR="009B24ED" w:rsidRDefault="00002A60" w:rsidP="00002A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的注解</w:t>
      </w:r>
    </w:p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scala</w:t>
      </w:r>
      <w:r>
        <w:rPr>
          <w:rFonts w:hint="eastAsia"/>
        </w:rPr>
        <w:t>自带的注解</w:t>
      </w:r>
    </w:p>
    <w:p w:rsidR="00002A60" w:rsidRDefault="00002A60" w:rsidP="00002A60">
      <w:r>
        <w:rPr>
          <w:rFonts w:hint="eastAsia"/>
        </w:rPr>
        <w:t>在</w:t>
      </w: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anotation</w:t>
      </w:r>
      <w:r>
        <w:rPr>
          <w:rFonts w:hint="eastAsia"/>
        </w:rPr>
        <w:t>的</w:t>
      </w:r>
      <w:r>
        <w:rPr>
          <w:rFonts w:hint="eastAsia"/>
        </w:rPr>
        <w:t>meta</w:t>
      </w:r>
      <w:r>
        <w:rPr>
          <w:rFonts w:hint="eastAsia"/>
        </w:rPr>
        <w:t>中</w:t>
      </w:r>
    </w:p>
    <w:p w:rsidR="00002A60" w:rsidRDefault="00002A60" w:rsidP="00002A60"/>
    <w:p w:rsidR="00667F9F" w:rsidRDefault="00667F9F" w:rsidP="00667F9F">
      <w:r>
        <w:t>@Unchecked</w:t>
      </w:r>
    </w:p>
    <w:p w:rsidR="00002A60" w:rsidRDefault="00667F9F" w:rsidP="00667F9F">
      <w:r>
        <w:rPr>
          <w:rFonts w:hint="eastAsia"/>
        </w:rPr>
        <w:t>一般是在模式匹配的时候用到的，告诉编译器有些地方不用</w:t>
      </w:r>
      <w:r>
        <w:rPr>
          <w:rFonts w:hint="eastAsia"/>
        </w:rPr>
        <w:t>"</w:t>
      </w:r>
      <w:r>
        <w:rPr>
          <w:rFonts w:hint="eastAsia"/>
        </w:rPr>
        <w:t>检查</w:t>
      </w:r>
      <w:r>
        <w:rPr>
          <w:rFonts w:hint="eastAsia"/>
        </w:rPr>
        <w:t>"</w:t>
      </w:r>
      <w:r>
        <w:rPr>
          <w:rFonts w:hint="eastAsia"/>
        </w:rPr>
        <w:t>了。如前所述，</w:t>
      </w:r>
      <w:r>
        <w:rPr>
          <w:rFonts w:hint="eastAsia"/>
        </w:rPr>
        <w:t>List[String @ unchecked]</w:t>
      </w:r>
      <w:r>
        <w:rPr>
          <w:rFonts w:hint="eastAsia"/>
        </w:rPr>
        <w:t>。</w:t>
      </w:r>
    </w:p>
    <w:p w:rsidR="00667F9F" w:rsidRDefault="00667F9F" w:rsidP="00667F9F"/>
    <w:p w:rsidR="00667F9F" w:rsidRDefault="00667F9F" w:rsidP="00667F9F">
      <w:r>
        <w:rPr>
          <w:noProof/>
        </w:rPr>
        <w:drawing>
          <wp:inline distT="0" distB="0" distL="0" distR="0">
            <wp:extent cx="3285715" cy="1409524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715" cy="1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F9F" w:rsidRDefault="00667F9F" w:rsidP="00667F9F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自定义注解</w:t>
      </w:r>
    </w:p>
    <w:p w:rsidR="00002A60" w:rsidRDefault="00002A60" w:rsidP="00002A60"/>
    <w:p w:rsidR="00002A60" w:rsidRDefault="00002A60" w:rsidP="00002A60"/>
    <w:p w:rsidR="00002A60" w:rsidRDefault="00002A60" w:rsidP="00002A60">
      <w:pPr>
        <w:pStyle w:val="a9"/>
        <w:numPr>
          <w:ilvl w:val="0"/>
          <w:numId w:val="11"/>
        </w:numPr>
        <w:ind w:firstLineChars="0"/>
      </w:pPr>
      <w:r>
        <w:rPr>
          <w:rFonts w:hint="eastAsia"/>
        </w:rPr>
        <w:t>如何生成</w:t>
      </w:r>
      <w:r>
        <w:rPr>
          <w:rFonts w:hint="eastAsia"/>
        </w:rPr>
        <w:t>API</w:t>
      </w:r>
      <w:r>
        <w:rPr>
          <w:rFonts w:hint="eastAsia"/>
        </w:rPr>
        <w:t>文档</w:t>
      </w:r>
    </w:p>
    <w:p w:rsidR="00197AB7" w:rsidRDefault="00197AB7" w:rsidP="00197AB7"/>
    <w:p w:rsidR="00197AB7" w:rsidRDefault="00197AB7" w:rsidP="00197AB7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feature</w:t>
      </w:r>
      <w:r>
        <w:rPr>
          <w:rFonts w:hint="eastAsia"/>
        </w:rPr>
        <w:t>的一些学习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row</w:t>
      </w:r>
      <w:r>
        <w:rPr>
          <w:rFonts w:hint="eastAsia"/>
        </w:rPr>
        <w:t>中不用</w:t>
      </w:r>
      <w:r>
        <w:rPr>
          <w:rFonts w:hint="eastAsia"/>
        </w:rPr>
        <w:t>get</w:t>
      </w:r>
      <w:r>
        <w:rPr>
          <w:rFonts w:hint="eastAsia"/>
        </w:rPr>
        <w:t>得到元素的方法</w:t>
      </w:r>
    </w:p>
    <w:p w:rsidR="00197AB7" w:rsidRPr="00197AB7" w:rsidRDefault="00197AB7" w:rsidP="00197AB7">
      <w:pPr>
        <w:pStyle w:val="a9"/>
        <w:ind w:left="360" w:firstLineChars="0" w:firstLine="0"/>
      </w:pPr>
      <w:r w:rsidRPr="00197AB7">
        <w:t>dataset.select($(inputCol)).map { case Row(v: Vector) =&gt; v 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这个写法很炫——在</w:t>
      </w:r>
      <w:r>
        <w:rPr>
          <w:rFonts w:hint="eastAsia"/>
        </w:rPr>
        <w:t>aggregate</w:t>
      </w:r>
      <w:r>
        <w:rPr>
          <w:rFonts w:hint="eastAsia"/>
        </w:rPr>
        <w:t>中以类的形式进行</w:t>
      </w:r>
    </w:p>
    <w:p w:rsidR="00197AB7" w:rsidRDefault="00197AB7" w:rsidP="00197AB7">
      <w:r>
        <w:t>def fit(dataset: RDD[Vector]): IDFModel = {</w:t>
      </w:r>
    </w:p>
    <w:p w:rsidR="00197AB7" w:rsidRDefault="00197AB7" w:rsidP="00197AB7">
      <w:r>
        <w:t>val idf = dataset.treeAggregate(new IDF.DocumentFrequencyAggregator(</w:t>
      </w:r>
    </w:p>
    <w:p w:rsidR="00197AB7" w:rsidRDefault="00197AB7" w:rsidP="00197AB7">
      <w:r>
        <w:t xml:space="preserve">          minDocFreq = minDocFreq))(</w:t>
      </w:r>
    </w:p>
    <w:p w:rsidR="00197AB7" w:rsidRDefault="00197AB7" w:rsidP="00197AB7">
      <w:r>
        <w:t>seqOp = (df, v) =&gt; df.add(v),</w:t>
      </w:r>
    </w:p>
    <w:p w:rsidR="00197AB7" w:rsidRDefault="00197AB7" w:rsidP="00197AB7">
      <w:r>
        <w:t>combOp = (df1, df2) =&gt; df1.merge(df2)</w:t>
      </w:r>
    </w:p>
    <w:p w:rsidR="00197AB7" w:rsidRDefault="00197AB7" w:rsidP="00197AB7">
      <w:r>
        <w:t xml:space="preserve">    ).idf()</w:t>
      </w:r>
    </w:p>
    <w:p w:rsidR="00197AB7" w:rsidRDefault="00197AB7" w:rsidP="00197AB7">
      <w:r>
        <w:t>new IDFModel(idf)</w:t>
      </w:r>
    </w:p>
    <w:p w:rsidR="00197AB7" w:rsidRDefault="00197AB7" w:rsidP="00197AB7">
      <w:r>
        <w:t xml:space="preserve">  }</w:t>
      </w:r>
    </w:p>
    <w:p w:rsidR="00197AB7" w:rsidRDefault="00197AB7" w:rsidP="00197AB7"/>
    <w:p w:rsidR="00197AB7" w:rsidRDefault="00197AB7" w:rsidP="00197AB7">
      <w:r>
        <w:t xml:space="preserve">  /** Document frequency aggregator. */</w:t>
      </w:r>
    </w:p>
    <w:p w:rsidR="00197AB7" w:rsidRDefault="00197AB7" w:rsidP="00197AB7">
      <w:r>
        <w:t>class DocumentFrequencyAggregator(val minDocFreq: Int) extends Serializable {</w:t>
      </w:r>
    </w:p>
    <w:p w:rsidR="00197AB7" w:rsidRDefault="00197AB7" w:rsidP="00197AB7"/>
    <w:p w:rsidR="00197AB7" w:rsidRDefault="00197AB7" w:rsidP="00197AB7">
      <w:r>
        <w:t xml:space="preserve">    /** number of documents */</w:t>
      </w:r>
    </w:p>
    <w:p w:rsidR="00197AB7" w:rsidRDefault="00197AB7" w:rsidP="00197AB7">
      <w:r>
        <w:t xml:space="preserve">    private var m = 0L</w:t>
      </w:r>
      <w:r>
        <w:rPr>
          <w:rFonts w:hint="eastAsia"/>
        </w:rPr>
        <w:t xml:space="preserve"> //</w:t>
      </w:r>
      <w:r>
        <w:rPr>
          <w:rFonts w:hint="eastAsia"/>
        </w:rPr>
        <w:t>这里</w:t>
      </w:r>
      <w:r>
        <w:rPr>
          <w:rFonts w:hint="eastAsia"/>
        </w:rPr>
        <w:t>m</w:t>
      </w:r>
      <w:r>
        <w:rPr>
          <w:rFonts w:hint="eastAsia"/>
        </w:rPr>
        <w:t>进行了一个计数统计</w:t>
      </w:r>
    </w:p>
    <w:p w:rsidR="00197AB7" w:rsidRDefault="00197AB7" w:rsidP="00197AB7">
      <w:r>
        <w:t xml:space="preserve">    /** document frequency vector */</w:t>
      </w:r>
    </w:p>
    <w:p w:rsidR="00197AB7" w:rsidRDefault="00197AB7" w:rsidP="00197AB7">
      <w:r>
        <w:t xml:space="preserve">    private var df: BDV[Long] = _</w:t>
      </w:r>
      <w:r>
        <w:rPr>
          <w:rFonts w:hint="eastAsia"/>
        </w:rPr>
        <w:t xml:space="preserve"> //</w:t>
      </w:r>
      <w:r>
        <w:rPr>
          <w:rFonts w:hint="eastAsia"/>
        </w:rPr>
        <w:t>还可以这样写！！！</w:t>
      </w:r>
    </w:p>
    <w:p w:rsidR="00197AB7" w:rsidRDefault="00197AB7" w:rsidP="00197AB7"/>
    <w:p w:rsidR="00197AB7" w:rsidRDefault="00197AB7" w:rsidP="00197AB7"/>
    <w:p w:rsidR="00197AB7" w:rsidRDefault="00197AB7" w:rsidP="00197AB7">
      <w:r>
        <w:t>def this() = this(0)</w:t>
      </w:r>
    </w:p>
    <w:p w:rsidR="00197AB7" w:rsidRDefault="00197AB7" w:rsidP="00197AB7"/>
    <w:p w:rsidR="00197AB7" w:rsidRDefault="00197AB7" w:rsidP="00197AB7">
      <w:r>
        <w:t xml:space="preserve">    /** Adds a new document. */</w:t>
      </w:r>
    </w:p>
    <w:p w:rsidR="00197AB7" w:rsidRDefault="00197AB7" w:rsidP="00197AB7">
      <w:r>
        <w:t xml:space="preserve">    def add(doc: Vector): this.type = {</w:t>
      </w:r>
      <w:r>
        <w:rPr>
          <w:rFonts w:hint="eastAsia"/>
        </w:rPr>
        <w:t xml:space="preserve"> // </w:t>
      </w:r>
      <w:r>
        <w:rPr>
          <w:rFonts w:hint="eastAsia"/>
        </w:rPr>
        <w:t>注意</w:t>
      </w:r>
      <w:r>
        <w:rPr>
          <w:rFonts w:hint="eastAsia"/>
        </w:rPr>
        <w:t>add</w:t>
      </w:r>
      <w:r>
        <w:rPr>
          <w:rFonts w:hint="eastAsia"/>
        </w:rPr>
        <w:t>和</w:t>
      </w:r>
      <w:r>
        <w:rPr>
          <w:rFonts w:hint="eastAsia"/>
        </w:rPr>
        <w:t>merge</w:t>
      </w:r>
      <w:r>
        <w:rPr>
          <w:rFonts w:hint="eastAsia"/>
        </w:rPr>
        <w:t>返回的都是</w:t>
      </w:r>
      <w:r>
        <w:rPr>
          <w:rFonts w:hint="eastAsia"/>
        </w:rPr>
        <w:t>this.type</w:t>
      </w:r>
    </w:p>
    <w:p w:rsidR="00197AB7" w:rsidRDefault="00197AB7" w:rsidP="00197AB7">
      <w:r>
        <w:t>if (isEmpty) {</w:t>
      </w:r>
    </w:p>
    <w:p w:rsidR="00197AB7" w:rsidRDefault="00197AB7" w:rsidP="00197AB7">
      <w:r>
        <w:t>df = BDV.zeros(doc.size)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doc match {</w:t>
      </w:r>
    </w:p>
    <w:p w:rsidR="00197AB7" w:rsidRDefault="00197AB7" w:rsidP="00197AB7">
      <w:r>
        <w:t>case SparseVector(size, indices, values) =&gt;</w:t>
      </w:r>
    </w:p>
    <w:p w:rsidR="00197AB7" w:rsidRDefault="00197AB7" w:rsidP="00197AB7">
      <w:r>
        <w:t>val nnz = indices.size</w:t>
      </w:r>
    </w:p>
    <w:p w:rsidR="00197AB7" w:rsidRDefault="00197AB7" w:rsidP="00197AB7">
      <w:r>
        <w:t>var k = 0</w:t>
      </w:r>
    </w:p>
    <w:p w:rsidR="00197AB7" w:rsidRDefault="00197AB7" w:rsidP="00197AB7">
      <w:r>
        <w:t>while (k &lt; nnz) {</w:t>
      </w:r>
    </w:p>
    <w:p w:rsidR="00197AB7" w:rsidRDefault="00197AB7" w:rsidP="00197AB7">
      <w:r>
        <w:t>if (values(k) &gt; 0) {</w:t>
      </w:r>
    </w:p>
    <w:p w:rsidR="00197AB7" w:rsidRDefault="00197AB7" w:rsidP="00197AB7">
      <w:r>
        <w:t>df(indices(k))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k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DenseVector(values) =&gt;</w:t>
      </w:r>
    </w:p>
    <w:p w:rsidR="00197AB7" w:rsidRDefault="00197AB7" w:rsidP="00197AB7">
      <w:r>
        <w:t>val n = values.size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>if (values(j) &gt; 0.0) {</w:t>
      </w:r>
    </w:p>
    <w:p w:rsidR="00197AB7" w:rsidRDefault="00197AB7" w:rsidP="00197AB7">
      <w:r>
        <w:t>df(j) += 1L</w:t>
      </w:r>
    </w:p>
    <w:p w:rsidR="00197AB7" w:rsidRDefault="00197AB7" w:rsidP="00197AB7">
      <w:r>
        <w:t xml:space="preserve">            }</w:t>
      </w:r>
    </w:p>
    <w:p w:rsidR="00197AB7" w:rsidRDefault="00197AB7" w:rsidP="00197AB7">
      <w:r>
        <w:t xml:space="preserve">            j += 1</w:t>
      </w:r>
    </w:p>
    <w:p w:rsidR="00197AB7" w:rsidRDefault="00197AB7" w:rsidP="00197AB7">
      <w:r>
        <w:t xml:space="preserve">          }</w:t>
      </w:r>
    </w:p>
    <w:p w:rsidR="00197AB7" w:rsidRDefault="00197AB7" w:rsidP="00197AB7">
      <w:r>
        <w:t>case other =&gt;</w:t>
      </w:r>
    </w:p>
    <w:p w:rsidR="00197AB7" w:rsidRDefault="00197AB7" w:rsidP="00197AB7">
      <w:r>
        <w:t>throw new UnsupportedOperationException(</w:t>
      </w:r>
    </w:p>
    <w:p w:rsidR="00197AB7" w:rsidRDefault="00197AB7" w:rsidP="00197AB7">
      <w:r>
        <w:t>s"Only sparse and dense vectors are supported but got ${other.getClass}.")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 xml:space="preserve">      m += 1L</w:t>
      </w:r>
    </w:p>
    <w:p w:rsidR="00197AB7" w:rsidRDefault="00197AB7" w:rsidP="00197AB7">
      <w:r>
        <w:t>this</w:t>
      </w:r>
    </w:p>
    <w:p w:rsidR="00197AB7" w:rsidRDefault="00197AB7" w:rsidP="00197AB7">
      <w:r>
        <w:t xml:space="preserve">    }</w:t>
      </w:r>
    </w:p>
    <w:p w:rsidR="00197AB7" w:rsidRDefault="00197AB7" w:rsidP="00197AB7"/>
    <w:p w:rsidR="00197AB7" w:rsidRDefault="00197AB7" w:rsidP="00197AB7">
      <w:r>
        <w:t xml:space="preserve">    /** Merges another. */</w:t>
      </w:r>
    </w:p>
    <w:p w:rsidR="00197AB7" w:rsidRDefault="00197AB7" w:rsidP="00197AB7">
      <w:r>
        <w:t>def merge(other: DocumentFrequencyAggregator): this.type = {</w:t>
      </w:r>
    </w:p>
    <w:p w:rsidR="00197AB7" w:rsidRDefault="00197AB7" w:rsidP="00197AB7">
      <w:r>
        <w:t>if (!other.isEmpty) {</w:t>
      </w:r>
    </w:p>
    <w:p w:rsidR="00197AB7" w:rsidRDefault="00197AB7" w:rsidP="00197AB7">
      <w:r>
        <w:t xml:space="preserve">        m += other.m</w:t>
      </w:r>
    </w:p>
    <w:p w:rsidR="00197AB7" w:rsidRDefault="00197AB7" w:rsidP="00197AB7">
      <w:r>
        <w:t>if (df == null) {</w:t>
      </w:r>
    </w:p>
    <w:p w:rsidR="00197AB7" w:rsidRDefault="00197AB7" w:rsidP="00197AB7">
      <w:r>
        <w:t>df = other.df.copy</w:t>
      </w:r>
    </w:p>
    <w:p w:rsidR="00197AB7" w:rsidRDefault="00197AB7" w:rsidP="00197AB7">
      <w:r>
        <w:t xml:space="preserve">        } else {</w:t>
      </w:r>
    </w:p>
    <w:p w:rsidR="00197AB7" w:rsidRDefault="00197AB7" w:rsidP="00197AB7">
      <w:r>
        <w:t>df += other.df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this</w:t>
      </w:r>
    </w:p>
    <w:p w:rsidR="00197AB7" w:rsidRDefault="00197AB7" w:rsidP="00197AB7">
      <w:r>
        <w:lastRenderedPageBreak/>
        <w:t xml:space="preserve">    }</w:t>
      </w:r>
    </w:p>
    <w:p w:rsidR="00197AB7" w:rsidRDefault="00197AB7" w:rsidP="00197AB7"/>
    <w:p w:rsidR="00197AB7" w:rsidRDefault="00197AB7" w:rsidP="00197AB7">
      <w:r>
        <w:t>private def isEmpty: Boolean = m == 0L</w:t>
      </w:r>
    </w:p>
    <w:p w:rsidR="00197AB7" w:rsidRDefault="00197AB7" w:rsidP="00197AB7"/>
    <w:p w:rsidR="00197AB7" w:rsidRDefault="00197AB7" w:rsidP="00197AB7">
      <w:r>
        <w:t xml:space="preserve">    /** Returns the current IDF vector. */</w:t>
      </w:r>
    </w:p>
    <w:p w:rsidR="00197AB7" w:rsidRDefault="00197AB7" w:rsidP="00197AB7">
      <w:r>
        <w:t>def idf(): Vector = {</w:t>
      </w:r>
    </w:p>
    <w:p w:rsidR="00197AB7" w:rsidRDefault="00197AB7" w:rsidP="00197AB7">
      <w:r>
        <w:t>if (isEmpty) {</w:t>
      </w:r>
    </w:p>
    <w:p w:rsidR="00197AB7" w:rsidRDefault="00197AB7" w:rsidP="00197AB7">
      <w:r>
        <w:t>throw new IllegalStateException("Haven't seen any document yet.")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val n = df.length</w:t>
      </w:r>
    </w:p>
    <w:p w:rsidR="00197AB7" w:rsidRDefault="00197AB7" w:rsidP="00197AB7">
      <w:r>
        <w:t>val inv = new Array[Double](n)</w:t>
      </w:r>
    </w:p>
    <w:p w:rsidR="00197AB7" w:rsidRDefault="00197AB7" w:rsidP="00197AB7">
      <w:r>
        <w:t>var j = 0</w:t>
      </w:r>
    </w:p>
    <w:p w:rsidR="00197AB7" w:rsidRDefault="00197AB7" w:rsidP="00197AB7">
      <w:r>
        <w:t>while (j &lt; n) {</w:t>
      </w:r>
    </w:p>
    <w:p w:rsidR="00197AB7" w:rsidRDefault="00197AB7" w:rsidP="00197AB7">
      <w:r>
        <w:t xml:space="preserve">        /*</w:t>
      </w:r>
    </w:p>
    <w:p w:rsidR="00197AB7" w:rsidRDefault="00197AB7" w:rsidP="00197AB7">
      <w:r>
        <w:t xml:space="preserve">         * If the term is not present in the minimum</w:t>
      </w:r>
    </w:p>
    <w:p w:rsidR="00197AB7" w:rsidRDefault="00197AB7" w:rsidP="00197AB7">
      <w:r>
        <w:t xml:space="preserve">         * number of documents, set IDF to 0. This</w:t>
      </w:r>
    </w:p>
    <w:p w:rsidR="00197AB7" w:rsidRDefault="00197AB7" w:rsidP="00197AB7">
      <w:r>
        <w:t xml:space="preserve">         * will cause multiplication in IDFModel to</w:t>
      </w:r>
    </w:p>
    <w:p w:rsidR="00197AB7" w:rsidRDefault="00197AB7" w:rsidP="00197AB7">
      <w:r>
        <w:t xml:space="preserve">         * set TF-IDF to 0.</w:t>
      </w:r>
    </w:p>
    <w:p w:rsidR="00197AB7" w:rsidRDefault="00197AB7" w:rsidP="00197AB7">
      <w:r>
        <w:t xml:space="preserve">         *</w:t>
      </w:r>
    </w:p>
    <w:p w:rsidR="00197AB7" w:rsidRDefault="00197AB7" w:rsidP="00197AB7">
      <w:r>
        <w:t xml:space="preserve">         * Since arrays are initialized to 0 by default,</w:t>
      </w:r>
    </w:p>
    <w:p w:rsidR="00197AB7" w:rsidRDefault="00197AB7" w:rsidP="00197AB7">
      <w:r>
        <w:t xml:space="preserve">         * we just omit changing those entries.</w:t>
      </w:r>
    </w:p>
    <w:p w:rsidR="00197AB7" w:rsidRDefault="00197AB7" w:rsidP="00197AB7">
      <w:r>
        <w:t xml:space="preserve">         */</w:t>
      </w:r>
    </w:p>
    <w:p w:rsidR="00197AB7" w:rsidRDefault="00197AB7" w:rsidP="00197AB7">
      <w:r>
        <w:t>if (df(j) &gt;= minDocFreq) {</w:t>
      </w:r>
    </w:p>
    <w:p w:rsidR="00197AB7" w:rsidRDefault="00197AB7" w:rsidP="00197AB7">
      <w:r>
        <w:t>inv(j) = math.log((m + 1.0) / (df(j) + 1.0))</w:t>
      </w:r>
    </w:p>
    <w:p w:rsidR="00197AB7" w:rsidRDefault="00197AB7" w:rsidP="00197AB7">
      <w:r>
        <w:t xml:space="preserve">        }</w:t>
      </w:r>
    </w:p>
    <w:p w:rsidR="00197AB7" w:rsidRDefault="00197AB7" w:rsidP="00197AB7">
      <w:r>
        <w:t xml:space="preserve">        j += 1</w:t>
      </w:r>
    </w:p>
    <w:p w:rsidR="00197AB7" w:rsidRDefault="00197AB7" w:rsidP="00197AB7">
      <w:r>
        <w:t xml:space="preserve">      }</w:t>
      </w:r>
    </w:p>
    <w:p w:rsidR="00197AB7" w:rsidRDefault="00197AB7" w:rsidP="00197AB7">
      <w:r>
        <w:t>Vectors.dense(inv)</w:t>
      </w:r>
    </w:p>
    <w:p w:rsidR="00197AB7" w:rsidRDefault="00197AB7" w:rsidP="00197AB7">
      <w:r>
        <w:t xml:space="preserve">    }</w:t>
      </w:r>
    </w:p>
    <w:p w:rsidR="00197AB7" w:rsidRDefault="00197AB7" w:rsidP="00197AB7">
      <w:r>
        <w:t xml:space="preserve">  }</w:t>
      </w:r>
    </w:p>
    <w:p w:rsidR="00197AB7" w:rsidRPr="00197AB7" w:rsidRDefault="00197AB7" w:rsidP="00197AB7">
      <w:r>
        <w:t>}</w:t>
      </w:r>
    </w:p>
    <w:p w:rsidR="00197AB7" w:rsidRDefault="00197AB7" w:rsidP="00197AB7">
      <w:pPr>
        <w:pStyle w:val="a9"/>
        <w:numPr>
          <w:ilvl w:val="0"/>
          <w:numId w:val="12"/>
        </w:numPr>
        <w:ind w:firstLineChars="0"/>
      </w:pPr>
      <w:r>
        <w:rPr>
          <w:rFonts w:hint="eastAsia"/>
        </w:rPr>
        <w:t>直接建立</w:t>
      </w:r>
      <w:r>
        <w:rPr>
          <w:rFonts w:hint="eastAsia"/>
        </w:rPr>
        <w:t>word -&gt; index</w:t>
      </w:r>
      <w:r>
        <w:rPr>
          <w:rFonts w:hint="eastAsia"/>
        </w:rPr>
        <w:t>的映射以获得语料库，从而获得词频统计向量——非常容易栈溢出。</w:t>
      </w:r>
    </w:p>
    <w:p w:rsidR="00197AB7" w:rsidRDefault="00197AB7" w:rsidP="00197AB7">
      <w:r>
        <w:rPr>
          <w:rFonts w:hint="eastAsia"/>
        </w:rPr>
        <w:t>解决方式：选定一个很大的数，将</w:t>
      </w:r>
      <w:r w:rsidR="00333048">
        <w:rPr>
          <w:rFonts w:hint="eastAsia"/>
        </w:rPr>
        <w:t>“</w:t>
      </w:r>
      <w:r>
        <w:rPr>
          <w:rFonts w:hint="eastAsia"/>
        </w:rPr>
        <w:t xml:space="preserve">hash + </w:t>
      </w:r>
      <w:r>
        <w:rPr>
          <w:rFonts w:hint="eastAsia"/>
        </w:rPr>
        <w:t>取</w:t>
      </w:r>
      <w:r w:rsidR="00333048">
        <w:rPr>
          <w:rFonts w:hint="eastAsia"/>
        </w:rPr>
        <w:t>非负</w:t>
      </w:r>
      <w:r>
        <w:rPr>
          <w:rFonts w:hint="eastAsia"/>
        </w:rPr>
        <w:t>模</w:t>
      </w:r>
      <w:r w:rsidR="00333048">
        <w:rPr>
          <w:rFonts w:hint="eastAsia"/>
        </w:rPr>
        <w:t>”</w:t>
      </w:r>
      <w:r>
        <w:rPr>
          <w:rFonts w:hint="eastAsia"/>
        </w:rPr>
        <w:t>作为这个词的</w:t>
      </w:r>
      <w:r>
        <w:rPr>
          <w:rFonts w:hint="eastAsia"/>
        </w:rPr>
        <w:t>index</w:t>
      </w:r>
    </w:p>
    <w:p w:rsidR="00516AB2" w:rsidRDefault="00516AB2" w:rsidP="00197AB7"/>
    <w:p w:rsidR="00197AB7" w:rsidRDefault="00197AB7" w:rsidP="00516AB2"/>
    <w:p w:rsidR="00516AB2" w:rsidRDefault="00516AB2" w:rsidP="00516AB2"/>
    <w:p w:rsidR="00516AB2" w:rsidRDefault="00516AB2" w:rsidP="00516AB2"/>
    <w:p w:rsidR="00516AB2" w:rsidRDefault="00516AB2" w:rsidP="00516AB2"/>
    <w:p w:rsidR="00516AB2" w:rsidRDefault="00516AB2" w:rsidP="00516AB2">
      <w:pPr>
        <w:pStyle w:val="2"/>
      </w:pPr>
      <w:r>
        <w:rPr>
          <w:rFonts w:hint="eastAsia"/>
        </w:rPr>
        <w:t>超出</w:t>
      </w:r>
      <w:r>
        <w:rPr>
          <w:rFonts w:hint="eastAsia"/>
        </w:rPr>
        <w:t>akka.frame.size</w:t>
      </w:r>
    </w:p>
    <w:p w:rsidR="00516AB2" w:rsidRDefault="00516AB2" w:rsidP="00516AB2">
      <w:r w:rsidRPr="00516AB2">
        <w:t xml:space="preserve">org.apache.spark.SparkException: Job aborted due to stage failure: Serialized task 87:20 was 579652764 bytes, which exceeds max allowed: spark.akka.frameSize (134217728 bytes) - </w:t>
      </w:r>
      <w:r w:rsidRPr="00516AB2">
        <w:lastRenderedPageBreak/>
        <w:t>reserved (204800 bytes). Consider increasing spark.akka.frameSize or using broadcast variables for large values.</w:t>
      </w:r>
    </w:p>
    <w:p w:rsidR="00516AB2" w:rsidRDefault="00516AB2" w:rsidP="00516AB2">
      <w:r>
        <w:rPr>
          <w:rFonts w:hint="eastAsia"/>
        </w:rPr>
        <w:t>可能出现在：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rPr>
          <w:rFonts w:hint="eastAsia"/>
        </w:rPr>
        <w:t>闭包传递的内容过大，超出了</w:t>
      </w:r>
      <w:r>
        <w:rPr>
          <w:rFonts w:hint="eastAsia"/>
        </w:rPr>
        <w:t>akka</w:t>
      </w:r>
      <w:r>
        <w:rPr>
          <w:rFonts w:hint="eastAsia"/>
        </w:rPr>
        <w:t>所对应的限制，</w:t>
      </w:r>
      <w:r>
        <w:rPr>
          <w:rFonts w:hint="eastAsia"/>
        </w:rPr>
        <w:t>exucter</w:t>
      </w:r>
      <w:r>
        <w:rPr>
          <w:rFonts w:hint="eastAsia"/>
        </w:rPr>
        <w:t>端</w:t>
      </w:r>
    </w:p>
    <w:p w:rsidR="00516AB2" w:rsidRDefault="00516AB2" w:rsidP="00516AB2">
      <w:pPr>
        <w:pStyle w:val="a9"/>
        <w:numPr>
          <w:ilvl w:val="0"/>
          <w:numId w:val="14"/>
        </w:numPr>
        <w:ind w:firstLineChars="0"/>
      </w:pPr>
      <w:r>
        <w:t>C</w:t>
      </w:r>
      <w:r>
        <w:rPr>
          <w:rFonts w:hint="eastAsia"/>
        </w:rPr>
        <w:t>ollect</w:t>
      </w:r>
      <w:r>
        <w:rPr>
          <w:rFonts w:hint="eastAsia"/>
        </w:rPr>
        <w:t>过大，</w:t>
      </w:r>
      <w:r>
        <w:rPr>
          <w:rFonts w:hint="eastAsia"/>
        </w:rPr>
        <w:t>driver</w:t>
      </w:r>
      <w:r>
        <w:rPr>
          <w:rFonts w:hint="eastAsia"/>
        </w:rPr>
        <w:t>端</w:t>
      </w:r>
    </w:p>
    <w:p w:rsidR="00516AB2" w:rsidRDefault="00516AB2" w:rsidP="00516AB2"/>
    <w:p w:rsidR="00516AB2" w:rsidRDefault="00516AB2" w:rsidP="00516AB2">
      <w:r>
        <w:rPr>
          <w:rFonts w:hint="eastAsia"/>
        </w:rPr>
        <w:t>解决方法：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调节</w:t>
      </w:r>
      <w:r>
        <w:rPr>
          <w:rFonts w:hint="eastAsia"/>
        </w:rPr>
        <w:t>akka.frameSize</w:t>
      </w:r>
      <w:r>
        <w:rPr>
          <w:rFonts w:hint="eastAsia"/>
        </w:rPr>
        <w:t>限制</w:t>
      </w:r>
    </w:p>
    <w:p w:rsidR="00751E31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利用</w:t>
      </w:r>
      <w:r>
        <w:rPr>
          <w:rFonts w:hint="eastAsia"/>
        </w:rPr>
        <w:t>broadcast</w:t>
      </w:r>
    </w:p>
    <w:p w:rsidR="00751E31" w:rsidRDefault="00751E31" w:rsidP="00751E31">
      <w:r>
        <w:t>B</w:t>
      </w:r>
      <w:r>
        <w:rPr>
          <w:rFonts w:hint="eastAsia"/>
        </w:rPr>
        <w:t>roadcast</w:t>
      </w:r>
      <w:r>
        <w:rPr>
          <w:rFonts w:hint="eastAsia"/>
        </w:rPr>
        <w:t>会将一个大的</w:t>
      </w:r>
      <w:r>
        <w:rPr>
          <w:rFonts w:hint="eastAsia"/>
        </w:rPr>
        <w:t>serializable</w:t>
      </w:r>
      <w:r>
        <w:rPr>
          <w:rFonts w:hint="eastAsia"/>
        </w:rPr>
        <w:t>的对象独立于</w:t>
      </w:r>
      <w:r>
        <w:rPr>
          <w:rFonts w:hint="eastAsia"/>
        </w:rPr>
        <w:t>Task</w:t>
      </w:r>
      <w:r>
        <w:rPr>
          <w:rFonts w:hint="eastAsia"/>
        </w:rPr>
        <w:t>发送，而在</w:t>
      </w:r>
      <w:r>
        <w:rPr>
          <w:rFonts w:hint="eastAsia"/>
        </w:rPr>
        <w:t>Task</w:t>
      </w:r>
      <w:r>
        <w:rPr>
          <w:rFonts w:hint="eastAsia"/>
        </w:rPr>
        <w:t>中仅仅存入该对象的引用。</w:t>
      </w:r>
    </w:p>
    <w:p w:rsidR="00516AB2" w:rsidRDefault="00516AB2" w:rsidP="00516AB2">
      <w:pPr>
        <w:pStyle w:val="a9"/>
        <w:numPr>
          <w:ilvl w:val="0"/>
          <w:numId w:val="13"/>
        </w:numPr>
        <w:ind w:firstLineChars="0"/>
      </w:pPr>
      <w:r>
        <w:rPr>
          <w:rFonts w:hint="eastAsia"/>
        </w:rPr>
        <w:t>分次</w:t>
      </w:r>
      <w:r>
        <w:rPr>
          <w:rFonts w:hint="eastAsia"/>
        </w:rPr>
        <w:t>collect</w:t>
      </w:r>
      <w:r>
        <w:rPr>
          <w:rFonts w:hint="eastAsia"/>
        </w:rPr>
        <w:t>（如果是</w:t>
      </w:r>
      <w:r>
        <w:rPr>
          <w:rFonts w:hint="eastAsia"/>
        </w:rPr>
        <w:t>collect</w:t>
      </w:r>
      <w:r>
        <w:rPr>
          <w:rFonts w:hint="eastAsia"/>
        </w:rPr>
        <w:t>过大引起的话）</w:t>
      </w:r>
      <w:r w:rsidR="00534A8D">
        <w:rPr>
          <w:rFonts w:hint="eastAsia"/>
        </w:rPr>
        <w:t>，或均匀分区后</w:t>
      </w:r>
      <w:r w:rsidR="00534A8D">
        <w:rPr>
          <w:rFonts w:hint="eastAsia"/>
        </w:rPr>
        <w:t>collect</w:t>
      </w:r>
    </w:p>
    <w:p w:rsidR="00425E22" w:rsidRDefault="00425E22" w:rsidP="00425E22"/>
    <w:p w:rsidR="00A76A8C" w:rsidRDefault="00A76A8C" w:rsidP="00425E22"/>
    <w:p w:rsidR="00A76A8C" w:rsidRDefault="00A76A8C" w:rsidP="00A76A8C">
      <w:pPr>
        <w:pStyle w:val="2"/>
      </w:pPr>
      <w:r>
        <w:rPr>
          <w:rFonts w:hint="eastAsia"/>
        </w:rPr>
        <w:t>避免超出</w:t>
      </w:r>
      <w:r>
        <w:rPr>
          <w:rFonts w:hint="eastAsia"/>
        </w:rPr>
        <w:t>akka.frameSize</w:t>
      </w:r>
    </w:p>
    <w:p w:rsidR="00A76A8C" w:rsidRPr="00A76A8C" w:rsidRDefault="00A76A8C" w:rsidP="00A76A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A76A8C">
        <w:rPr>
          <w:rFonts w:ascii="Consolas" w:eastAsia="宋体" w:hAnsi="Consolas" w:cs="Consolas"/>
          <w:color w:val="FFC66D"/>
          <w:kern w:val="0"/>
          <w:sz w:val="27"/>
          <w:szCs w:val="27"/>
        </w:rPr>
        <w:t>checkFrameSize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(boxesNum: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>Long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): </w:t>
      </w:r>
      <w:r w:rsidRPr="00A76A8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Boolean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=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akkaFrameSize = util.</w:t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data.sqlContext.sparkContext.getConf.getSizeAsMb(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"spark.akka.frameSize"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)).toOption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(akkaFrameSize.isDefined) 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= (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1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&lt;&lt;</w:t>
      </w:r>
      <w:r w:rsidRPr="00A76A8C">
        <w:rPr>
          <w:rFonts w:ascii="Consolas" w:eastAsia="宋体" w:hAnsi="Consolas" w:cs="Consolas"/>
          <w:color w:val="6897BB"/>
          <w:kern w:val="0"/>
          <w:sz w:val="27"/>
          <w:szCs w:val="27"/>
        </w:rPr>
        <w:t>17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).toLong * akkaFrameSize.get 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t>// 17 = 20 - 3, a double = 2^3 Bytes</w:t>
      </w:r>
      <w:r w:rsidRPr="00A76A8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size &gt; boxesNum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 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没有获得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akka.frameSize</w:t>
      </w:r>
      <w:r w:rsidRPr="00A76A8C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的参数，未能判断等深或自定义的分箱边界是否超过结点间传输限制。</w:t>
      </w:r>
      <w:r w:rsidRPr="00A76A8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A76A8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br/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}</w:t>
      </w:r>
      <w:r w:rsidRPr="00A76A8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A76A8C" w:rsidRPr="00A76A8C" w:rsidRDefault="00A76A8C" w:rsidP="00A76A8C"/>
    <w:p w:rsidR="00A76A8C" w:rsidRDefault="00A76A8C" w:rsidP="00425E22"/>
    <w:p w:rsidR="00A76A8C" w:rsidRDefault="00A76A8C" w:rsidP="00425E22"/>
    <w:p w:rsidR="00425E22" w:rsidRDefault="00425E22" w:rsidP="00425E22">
      <w:pPr>
        <w:pStyle w:val="2"/>
      </w:pPr>
      <w:r>
        <w:rPr>
          <w:rFonts w:hint="eastAsia"/>
        </w:rPr>
        <w:t>多态调整和协变</w:t>
      </w:r>
    </w:p>
    <w:p w:rsidR="00CB321F" w:rsidRPr="00CB321F" w:rsidRDefault="00CB321F" w:rsidP="00CB321F">
      <w:r>
        <w:rPr>
          <w:rFonts w:hint="eastAsia"/>
        </w:rPr>
        <w:t>协变和多态类似，都是由子类型到基类型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正常多态无法识别泛型</w:t>
      </w:r>
    </w:p>
    <w:p w:rsidR="00CB321F" w:rsidRDefault="00CB321F" w:rsidP="00CB321F">
      <w:pPr>
        <w:ind w:firstLine="420"/>
      </w:pPr>
      <w:r>
        <w:t>trait Car</w:t>
      </w:r>
    </w:p>
    <w:p w:rsidR="00CB321F" w:rsidRDefault="00CB321F" w:rsidP="00CB321F">
      <w:r>
        <w:t>class Volvo extends Car</w:t>
      </w:r>
    </w:p>
    <w:p w:rsidR="00CB321F" w:rsidRDefault="00CB321F" w:rsidP="00CB321F"/>
    <w:p w:rsidR="00CB321F" w:rsidRDefault="00CB321F" w:rsidP="00CB321F">
      <w:r>
        <w:t>case class Item[A](a: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not compile</w:t>
      </w:r>
    </w:p>
    <w:p w:rsidR="00CB321F" w:rsidRDefault="00CB321F" w:rsidP="00CB321F">
      <w:r>
        <w:t>println(c1)</w:t>
      </w:r>
    </w:p>
    <w:p w:rsidR="00425E22" w:rsidRDefault="00CB321F" w:rsidP="00CB321F">
      <w:pPr>
        <w:ind w:firstLine="420"/>
      </w:pPr>
      <w:r>
        <w:t>println(c2) // not compile</w:t>
      </w:r>
    </w:p>
    <w:p w:rsidR="00425E22" w:rsidRDefault="00425E22" w:rsidP="00425E22">
      <w:pPr>
        <w:pStyle w:val="a9"/>
        <w:numPr>
          <w:ilvl w:val="0"/>
          <w:numId w:val="15"/>
        </w:numPr>
        <w:ind w:firstLineChars="0"/>
      </w:pPr>
      <w:r>
        <w:rPr>
          <w:rFonts w:hint="eastAsia"/>
        </w:rPr>
        <w:t>加入协变后可以</w:t>
      </w: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CB321F" w:rsidRDefault="00CB321F" w:rsidP="00425E22">
      <w:pPr>
        <w:pStyle w:val="a9"/>
        <w:numPr>
          <w:ilvl w:val="0"/>
          <w:numId w:val="15"/>
        </w:numPr>
        <w:ind w:firstLineChars="0"/>
      </w:pPr>
    </w:p>
    <w:p w:rsidR="00CB321F" w:rsidRDefault="00CB321F" w:rsidP="00CB321F">
      <w:r>
        <w:t>case class Item[+A](a: A)</w:t>
      </w:r>
    </w:p>
    <w:p w:rsidR="00CB321F" w:rsidRDefault="00CB321F" w:rsidP="00CB321F">
      <w:r>
        <w:t>val c1: Item[Car] = Item(new Volvo)</w:t>
      </w:r>
    </w:p>
    <w:p w:rsidR="00CB321F" w:rsidRDefault="00CB321F" w:rsidP="00CB321F">
      <w:r>
        <w:t>val c2: Item[Car] = new Item[Volvo](new Volvo) // compile</w:t>
      </w:r>
    </w:p>
    <w:p w:rsidR="00CB321F" w:rsidRDefault="00CB321F" w:rsidP="00CB321F">
      <w:r>
        <w:t>println(c1)</w:t>
      </w:r>
    </w:p>
    <w:p w:rsidR="00CB321F" w:rsidRPr="00CB321F" w:rsidRDefault="00CB321F" w:rsidP="00CB321F">
      <w:r>
        <w:t>println(c2) //compile</w:t>
      </w:r>
    </w:p>
    <w:p w:rsidR="00425E22" w:rsidRDefault="00425E22" w:rsidP="00425E22">
      <w:pPr>
        <w:ind w:firstLine="420"/>
      </w:pPr>
    </w:p>
    <w:p w:rsidR="00425E22" w:rsidRDefault="00425E22" w:rsidP="00425E22">
      <w:pPr>
        <w:ind w:firstLine="420"/>
      </w:pPr>
    </w:p>
    <w:p w:rsidR="00425E22" w:rsidRDefault="00215C6D" w:rsidP="00215C6D">
      <w:pPr>
        <w:pStyle w:val="2"/>
      </w:pPr>
      <w:r>
        <w:rPr>
          <w:rFonts w:hint="eastAsia"/>
        </w:rPr>
        <w:t>协变和逆变</w:t>
      </w:r>
    </w:p>
    <w:p w:rsidR="00B63894" w:rsidRPr="00DF40E0" w:rsidRDefault="00215C6D" w:rsidP="00DF40E0">
      <w:pPr>
        <w:rPr>
          <w:b/>
        </w:rPr>
      </w:pPr>
      <w:r>
        <w:rPr>
          <w:rFonts w:hint="eastAsia"/>
        </w:rPr>
        <w:t>一些规则：</w:t>
      </w:r>
      <w:r w:rsidR="00DF40E0" w:rsidRPr="00DF40E0">
        <w:rPr>
          <w:rFonts w:hint="eastAsia"/>
          <w:b/>
        </w:rPr>
        <w:t>一般的，</w:t>
      </w:r>
      <w:r w:rsidR="00B63894" w:rsidRPr="00B63894">
        <w:rPr>
          <w:rFonts w:hint="eastAsia"/>
          <w:b/>
        </w:rPr>
        <w:t>函数声明的类型可以向</w:t>
      </w:r>
      <w:r w:rsidR="00DF40E0">
        <w:rPr>
          <w:rFonts w:hint="eastAsia"/>
          <w:b/>
        </w:rPr>
        <w:t>上兼容但不能向下</w:t>
      </w:r>
      <w:r w:rsidR="00B63894" w:rsidRPr="00B63894">
        <w:rPr>
          <w:rFonts w:hint="eastAsia"/>
          <w:b/>
        </w:rPr>
        <w:t>兼容。</w:t>
      </w:r>
      <w:r w:rsidR="00DF40E0">
        <w:rPr>
          <w:rFonts w:hint="eastAsia"/>
          <w:b/>
        </w:rPr>
        <w:t>这里表述是自己的表述，向上兼容是指子类可以作为父类进行编译，不能向下兼容是指父类不能作为子类编译。</w:t>
      </w:r>
    </w:p>
    <w:p w:rsidR="00215C6D" w:rsidRDefault="00215C6D" w:rsidP="00215C6D">
      <w:r>
        <w:rPr>
          <w:rFonts w:hint="eastAsia"/>
        </w:rPr>
        <w:t>示例：</w:t>
      </w:r>
    </w:p>
    <w:p w:rsidR="00DF40E0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1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但没法转为</w:t>
      </w:r>
      <w:r>
        <w:rPr>
          <w:rFonts w:ascii="Consolas" w:hAnsi="Consolas" w:cs="Consolas"/>
          <w:color w:val="808080"/>
          <w:sz w:val="27"/>
          <w:szCs w:val="27"/>
        </w:rPr>
        <w:t xml:space="preserve">Item[Car], </w:t>
      </w:r>
      <w:r>
        <w:rPr>
          <w:rFonts w:cs="Consolas" w:hint="eastAsia"/>
          <w:color w:val="808080"/>
          <w:sz w:val="27"/>
          <w:szCs w:val="27"/>
        </w:rPr>
        <w:t>多态这里没起作用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解决方案</w:t>
      </w:r>
      <w:r>
        <w:rPr>
          <w:rFonts w:ascii="Consolas" w:hAnsi="Consolas" w:cs="Consolas"/>
          <w:color w:val="808080"/>
          <w:sz w:val="27"/>
          <w:szCs w:val="27"/>
        </w:rPr>
        <w:t xml:space="preserve"> --</w:t>
      </w:r>
      <w:r>
        <w:rPr>
          <w:rFonts w:cs="Consolas" w:hint="eastAsia"/>
          <w:color w:val="808080"/>
          <w:sz w:val="27"/>
          <w:szCs w:val="27"/>
        </w:rPr>
        <w:t>协变</w:t>
      </w:r>
    </w:p>
    <w:p w:rsidR="00DF40E0" w:rsidRPr="00D0086B" w:rsidRDefault="00D0086B" w:rsidP="00DF40E0">
      <w:pPr>
        <w:pStyle w:val="a9"/>
        <w:numPr>
          <w:ilvl w:val="0"/>
          <w:numId w:val="17"/>
        </w:numPr>
        <w:ind w:firstLineChars="0"/>
      </w:pPr>
      <w:r>
        <w:rPr>
          <w:rFonts w:hint="eastAsia"/>
        </w:rPr>
        <w:t>解决方案——协变</w:t>
      </w:r>
    </w:p>
    <w:p w:rsidR="00215C6D" w:rsidRPr="00DF40E0" w:rsidRDefault="00D0086B" w:rsidP="00DF40E0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+A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getCar</w:t>
      </w:r>
      <w:r>
        <w:rPr>
          <w:rFonts w:ascii="Consolas" w:hAnsi="Consolas" w:cs="Consolas"/>
          <w:color w:val="A9B7C6"/>
          <w:sz w:val="27"/>
          <w:szCs w:val="27"/>
        </w:rPr>
        <w:t xml:space="preserve">(car: Item[Car])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(getCar(car1))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(getCar(volvo1)) </w:t>
      </w:r>
      <w:r>
        <w:rPr>
          <w:rFonts w:ascii="Consolas" w:hAnsi="Consolas" w:cs="Consolas"/>
          <w:color w:val="808080"/>
          <w:sz w:val="27"/>
          <w:szCs w:val="27"/>
        </w:rPr>
        <w:t>// compile</w:t>
      </w:r>
      <w:r>
        <w:rPr>
          <w:rFonts w:cs="Consolas" w:hint="eastAsia"/>
          <w:color w:val="808080"/>
          <w:sz w:val="27"/>
          <w:szCs w:val="27"/>
        </w:rPr>
        <w:t>， 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向上兼容为基类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，发生了协变</w:t>
      </w:r>
    </w:p>
    <w:p w:rsidR="00DF40E0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问题</w:t>
      </w:r>
      <w:r>
        <w:rPr>
          <w:rFonts w:hint="eastAsia"/>
        </w:rPr>
        <w:t>2</w:t>
      </w:r>
    </w:p>
    <w:p w:rsidR="00D0086B" w:rsidRDefault="00D0086B" w:rsidP="00D0086B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not compile</w:t>
      </w:r>
      <w:r>
        <w:rPr>
          <w:rFonts w:cs="Consolas" w:hint="eastAsia"/>
          <w:color w:val="808080"/>
          <w:sz w:val="27"/>
          <w:szCs w:val="27"/>
        </w:rPr>
        <w:t>，</w:t>
      </w:r>
      <w:r>
        <w:rPr>
          <w:rFonts w:ascii="Consolas" w:hAnsi="Consolas" w:cs="Consolas"/>
          <w:color w:val="808080"/>
          <w:sz w:val="27"/>
          <w:szCs w:val="27"/>
        </w:rPr>
        <w:t xml:space="preserve"> Item[Car]</w:t>
      </w:r>
      <w:r>
        <w:rPr>
          <w:rFonts w:cs="Consolas" w:hint="eastAsia"/>
          <w:color w:val="808080"/>
          <w:sz w:val="27"/>
          <w:szCs w:val="27"/>
        </w:rPr>
        <w:t>不是</w:t>
      </w:r>
      <w:r>
        <w:rPr>
          <w:rFonts w:ascii="Consolas" w:hAnsi="Consolas" w:cs="Consolas"/>
          <w:color w:val="808080"/>
          <w:sz w:val="27"/>
          <w:szCs w:val="27"/>
        </w:rPr>
        <w:t>Item[Volvo]</w:t>
      </w:r>
      <w:r>
        <w:rPr>
          <w:rFonts w:cs="Consolas" w:hint="eastAsia"/>
          <w:color w:val="808080"/>
          <w:sz w:val="27"/>
          <w:szCs w:val="27"/>
        </w:rPr>
        <w:t>类型，基类不能兼容为子类。另外将Item变为协变也不行</w:t>
      </w:r>
    </w:p>
    <w:p w:rsidR="00D0086B" w:rsidRDefault="00D0086B" w:rsidP="00DF40E0">
      <w:pPr>
        <w:pStyle w:val="a9"/>
        <w:numPr>
          <w:ilvl w:val="0"/>
          <w:numId w:val="18"/>
        </w:numPr>
        <w:ind w:firstLineChars="0"/>
      </w:pPr>
      <w:r>
        <w:rPr>
          <w:rFonts w:hint="eastAsia"/>
        </w:rPr>
        <w:t>解决方案——逆变</w:t>
      </w:r>
    </w:p>
    <w:p w:rsidR="00DF40E0" w:rsidRDefault="00DF40E0" w:rsidP="007E2DA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Item[</w:t>
      </w:r>
      <w:r>
        <w:rPr>
          <w:rFonts w:ascii="Consolas" w:hAnsi="Consolas" w:cs="Consolas"/>
          <w:color w:val="4E807D"/>
          <w:sz w:val="27"/>
          <w:szCs w:val="27"/>
        </w:rPr>
        <w:t>-A</w:t>
      </w:r>
      <w:r>
        <w:rPr>
          <w:rFonts w:ascii="Consolas" w:hAnsi="Consolas" w:cs="Consolas"/>
          <w:color w:val="A9B7C6"/>
          <w:sz w:val="27"/>
          <w:szCs w:val="27"/>
        </w:rPr>
        <w:t xml:space="preserve">](a: </w:t>
      </w:r>
      <w:r>
        <w:rPr>
          <w:rFonts w:ascii="Consolas" w:hAnsi="Consolas" w:cs="Consolas"/>
          <w:color w:val="4E807D"/>
          <w:sz w:val="27"/>
          <w:szCs w:val="27"/>
        </w:rPr>
        <w:t>A</w:t>
      </w:r>
      <w:r>
        <w:rPr>
          <w:rFonts w:ascii="Consolas" w:hAnsi="Consolas" w:cs="Consolas"/>
          <w:color w:val="A9B7C6"/>
          <w:sz w:val="27"/>
          <w:szCs w:val="27"/>
        </w:rPr>
        <w:t>){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 xml:space="preserve"> // 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注意此处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a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不能为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val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或</w:t>
      </w:r>
      <w:r w:rsidR="00A573AB">
        <w:rPr>
          <w:rFonts w:ascii="Consolas" w:hAnsi="Consolas" w:cs="Consolas" w:hint="eastAsia"/>
          <w:color w:val="A9B7C6"/>
          <w:sz w:val="27"/>
          <w:szCs w:val="27"/>
        </w:rPr>
        <w:t>var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 xml:space="preserve">test </w:t>
      </w:r>
      <w:r>
        <w:rPr>
          <w:rFonts w:ascii="Consolas" w:hAnsi="Consolas" w:cs="Consolas"/>
          <w:color w:val="A9B7C6"/>
          <w:sz w:val="27"/>
          <w:szCs w:val="27"/>
        </w:rPr>
        <w:t xml:space="preserve">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car1: Item[Car]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Car)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volvo1: Item[Volvo]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Item(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Volvo)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getVolvo</w:t>
      </w:r>
      <w:r>
        <w:rPr>
          <w:rFonts w:ascii="Consolas" w:hAnsi="Consolas" w:cs="Consolas"/>
          <w:color w:val="A9B7C6"/>
          <w:sz w:val="27"/>
          <w:szCs w:val="27"/>
        </w:rPr>
        <w:t xml:space="preserve">(volvo: Item[Volvo])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true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(getVolvo(volvo1)) </w:t>
      </w:r>
      <w:r>
        <w:rPr>
          <w:rFonts w:ascii="Consolas" w:hAnsi="Consolas" w:cs="Consolas"/>
          <w:color w:val="808080"/>
          <w:sz w:val="27"/>
          <w:szCs w:val="27"/>
        </w:rPr>
        <w:t xml:space="preserve">// </w:t>
      </w:r>
      <w:r>
        <w:rPr>
          <w:rFonts w:cs="Consolas" w:hint="eastAsia"/>
          <w:color w:val="808080"/>
          <w:sz w:val="27"/>
          <w:szCs w:val="27"/>
        </w:rPr>
        <w:t>类型恰当</w:t>
      </w:r>
      <w:r>
        <w:rPr>
          <w:rFonts w:cs="Consolas" w:hint="eastAsia"/>
          <w:color w:val="808080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 xml:space="preserve">(getVolvo(car1)) </w:t>
      </w:r>
      <w:r>
        <w:rPr>
          <w:rFonts w:ascii="Consolas" w:hAnsi="Consolas" w:cs="Consolas"/>
          <w:color w:val="808080"/>
          <w:sz w:val="27"/>
          <w:szCs w:val="27"/>
        </w:rPr>
        <w:t>// compiled</w:t>
      </w:r>
      <w:r>
        <w:rPr>
          <w:rFonts w:cs="Consolas" w:hint="eastAsia"/>
          <w:color w:val="808080"/>
          <w:sz w:val="27"/>
          <w:szCs w:val="27"/>
        </w:rPr>
        <w:t>，需要</w:t>
      </w:r>
      <w:r>
        <w:rPr>
          <w:rFonts w:ascii="Consolas" w:hAnsi="Consolas" w:cs="Consolas"/>
          <w:color w:val="808080"/>
          <w:sz w:val="27"/>
          <w:szCs w:val="27"/>
        </w:rPr>
        <w:t>Item[+A]</w:t>
      </w:r>
      <w:r>
        <w:rPr>
          <w:rFonts w:cs="Consolas" w:hint="eastAsia"/>
          <w:color w:val="808080"/>
          <w:sz w:val="27"/>
          <w:szCs w:val="27"/>
        </w:rPr>
        <w:t>中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转为了父类型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，基类</w:t>
      </w:r>
      <w:r>
        <w:rPr>
          <w:rFonts w:ascii="Consolas" w:hAnsi="Consolas" w:cs="Consolas"/>
          <w:color w:val="808080"/>
          <w:sz w:val="27"/>
          <w:szCs w:val="27"/>
        </w:rPr>
        <w:t>Car</w:t>
      </w:r>
      <w:r>
        <w:rPr>
          <w:rFonts w:cs="Consolas" w:hint="eastAsia"/>
          <w:color w:val="808080"/>
          <w:sz w:val="27"/>
          <w:szCs w:val="27"/>
        </w:rPr>
        <w:t>向下兼容为了子类</w:t>
      </w:r>
      <w:r>
        <w:rPr>
          <w:rFonts w:ascii="Consolas" w:hAnsi="Consolas" w:cs="Consolas"/>
          <w:color w:val="808080"/>
          <w:sz w:val="27"/>
          <w:szCs w:val="27"/>
        </w:rPr>
        <w:t>Volvo</w:t>
      </w:r>
      <w:r>
        <w:rPr>
          <w:rFonts w:cs="Consolas" w:hint="eastAsia"/>
          <w:color w:val="808080"/>
          <w:sz w:val="27"/>
          <w:szCs w:val="27"/>
        </w:rPr>
        <w:t>，发生了逆变</w:t>
      </w:r>
    </w:p>
    <w:p w:rsidR="00DF40E0" w:rsidRDefault="00DF40E0" w:rsidP="00DF40E0"/>
    <w:p w:rsidR="007E2DA1" w:rsidRDefault="007E2DA1" w:rsidP="00DF40E0">
      <w:r>
        <w:rPr>
          <w:rFonts w:hint="eastAsia"/>
        </w:rPr>
        <w:t>注意事项：</w:t>
      </w:r>
    </w:p>
    <w:p w:rsidR="007E2DA1" w:rsidRDefault="007E2DA1" w:rsidP="002F1413">
      <w:pPr>
        <w:pStyle w:val="a9"/>
        <w:numPr>
          <w:ilvl w:val="0"/>
          <w:numId w:val="19"/>
        </w:numPr>
        <w:ind w:firstLineChars="0"/>
      </w:pPr>
      <w:r>
        <w:rPr>
          <w:rFonts w:hint="eastAsia"/>
        </w:rPr>
        <w:t>协变逆变都是单方向的，协变使得泛型能像多态一样可以向上兼容为父类型进行编译（有人也叫做向下兼容，只是角度问题），但反向不行。逆变可以使父类型作为子类型进行编译，但反向也不行。</w:t>
      </w:r>
    </w:p>
    <w:p w:rsidR="002F1413" w:rsidRDefault="002F1413" w:rsidP="002F1413">
      <w:pPr>
        <w:pStyle w:val="2"/>
      </w:pPr>
      <w:r>
        <w:rPr>
          <w:rFonts w:hint="eastAsia"/>
        </w:rPr>
        <w:lastRenderedPageBreak/>
        <w:t>上下界和</w:t>
      </w:r>
      <w:r>
        <w:rPr>
          <w:rFonts w:hint="eastAsia"/>
        </w:rPr>
        <w:t>ClassTag</w:t>
      </w:r>
      <w:r>
        <w:rPr>
          <w:rFonts w:hint="eastAsia"/>
        </w:rPr>
        <w:t>结合</w:t>
      </w:r>
    </w:p>
    <w:p w:rsidR="002F1413" w:rsidRDefault="002F1413" w:rsidP="002F1413">
      <w:r>
        <w:rPr>
          <w:rFonts w:hint="eastAsia"/>
        </w:rPr>
        <w:t>今天利用上下界和</w:t>
      </w:r>
      <w:r>
        <w:rPr>
          <w:rFonts w:hint="eastAsia"/>
        </w:rPr>
        <w:t>ClassTag</w:t>
      </w:r>
      <w:r>
        <w:rPr>
          <w:rFonts w:hint="eastAsia"/>
        </w:rPr>
        <w:t>结合帮一个人解决了问题，自我感觉，帅呆了。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原问题：</w:t>
      </w:r>
    </w:p>
    <w:p w:rsidR="002F1413" w:rsidRPr="002F1413" w:rsidRDefault="002F1413" w:rsidP="002F141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4794885" cy="2019935"/>
            <wp:effectExtent l="0" t="0" r="0" b="0"/>
            <wp:docPr id="2" name="图片 2" descr="C:\Users\dell\Documents\Tencent Files\541485865\Image\Group\1TQAR8X5N%QI@[BGQ36$(P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Tencent Files\541485865\Image\Group\1TQAR8X5N%QI@[BGQ36$(P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2019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1413" w:rsidRDefault="002F1413" w:rsidP="002F1413">
      <w:r w:rsidRPr="002F1413">
        <w:rPr>
          <w:rFonts w:hint="eastAsia"/>
        </w:rPr>
        <w:t>请问一下，这里怎么根据传入方法的类型设置返回值类型呢？</w:t>
      </w:r>
    </w:p>
    <w:p w:rsidR="002F1413" w:rsidRDefault="002F1413" w:rsidP="002F1413">
      <w:pPr>
        <w:pStyle w:val="a9"/>
        <w:numPr>
          <w:ilvl w:val="0"/>
          <w:numId w:val="20"/>
        </w:numPr>
        <w:ind w:firstLineChars="0"/>
      </w:pPr>
      <w:r>
        <w:rPr>
          <w:rFonts w:hint="eastAsia"/>
        </w:rPr>
        <w:t>解决</w:t>
      </w:r>
    </w:p>
    <w:p w:rsidR="002F1413" w:rsidRDefault="002F1413" w:rsidP="002F1413">
      <w:r w:rsidRPr="002F1413">
        <w:rPr>
          <w:rFonts w:hint="eastAsia"/>
        </w:rPr>
        <w:t>我觉得你的设计有点问题，既然外面需要判断一次类型为啥不直接写成两个函数呢，一个输出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一个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。我觉得，如果不用泛型的话可以这样实现你要的需求：一种方法是以他们俩的父类</w:t>
      </w:r>
      <w:r w:rsidRPr="002F1413">
        <w:rPr>
          <w:rFonts w:hint="eastAsia"/>
        </w:rPr>
        <w:t>Serializable</w:t>
      </w:r>
      <w:r w:rsidRPr="002F1413">
        <w:rPr>
          <w:rFonts w:hint="eastAsia"/>
        </w:rPr>
        <w:t>作为输出类型；第二种是把</w:t>
      </w:r>
      <w:r w:rsidRPr="002F1413">
        <w:rPr>
          <w:rFonts w:hint="eastAsia"/>
        </w:rPr>
        <w:t>RDD</w:t>
      </w:r>
      <w:r w:rsidRPr="002F1413">
        <w:rPr>
          <w:rFonts w:hint="eastAsia"/>
        </w:rPr>
        <w:t>和</w:t>
      </w:r>
      <w:r w:rsidRPr="002F1413">
        <w:rPr>
          <w:rFonts w:hint="eastAsia"/>
        </w:rPr>
        <w:t>DF</w:t>
      </w:r>
      <w:r w:rsidRPr="002F1413">
        <w:rPr>
          <w:rFonts w:hint="eastAsia"/>
        </w:rPr>
        <w:t>装在某个类中作为变量在函数中操作。还有就是上面有些语法问题</w:t>
      </w:r>
      <w:r>
        <w:rPr>
          <w:rFonts w:hint="eastAsia"/>
        </w:rPr>
        <w:t>。</w:t>
      </w:r>
    </w:p>
    <w:p w:rsidR="002F1413" w:rsidRDefault="002F1413" w:rsidP="002F1413">
      <w:r w:rsidRPr="002F1413">
        <w:rPr>
          <w:rFonts w:hint="eastAsia"/>
        </w:rPr>
        <w:t>如果硬要用泛型的话，或许这样可以</w:t>
      </w:r>
      <w:r>
        <w:rPr>
          <w:rFonts w:hint="eastAsia"/>
        </w:rPr>
        <w:t>：</w:t>
      </w:r>
    </w:p>
    <w:p w:rsidR="002F1413" w:rsidRDefault="002F1413" w:rsidP="002F1413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org.apache.spark.rdd.RDD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org.apache.spark.sql.DataFrame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import </w:t>
      </w:r>
      <w:r>
        <w:rPr>
          <w:rFonts w:ascii="Consolas" w:hAnsi="Consolas" w:cs="Consolas"/>
          <w:color w:val="A9B7C6"/>
          <w:sz w:val="27"/>
          <w:szCs w:val="27"/>
        </w:rPr>
        <w:t>scala.reflect.ClassTag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df = 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sqlc</w:t>
      </w:r>
      <w:r>
        <w:rPr>
          <w:rFonts w:ascii="Consolas" w:hAnsi="Consolas" w:cs="Consolas"/>
          <w:color w:val="A9B7C6"/>
          <w:sz w:val="27"/>
          <w:szCs w:val="27"/>
        </w:rPr>
        <w:t>.createDataFrame(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Seq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"a"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"b"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CC7832"/>
          <w:sz w:val="27"/>
          <w:szCs w:val="27"/>
        </w:rPr>
        <w:t>,</w:t>
      </w:r>
      <w:r>
        <w:rPr>
          <w:rFonts w:ascii="Consolas" w:hAnsi="Consolas" w:cs="Consolas"/>
          <w:color w:val="CC7832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>)).toDF(</w:t>
      </w:r>
      <w:r>
        <w:rPr>
          <w:rFonts w:ascii="Consolas" w:hAnsi="Consolas" w:cs="Consolas"/>
          <w:color w:val="6A8759"/>
          <w:sz w:val="27"/>
          <w:szCs w:val="27"/>
        </w:rPr>
        <w:t>"someId"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lastRenderedPageBreak/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getRdd</w:t>
      </w:r>
      <w:r>
        <w:rPr>
          <w:rFonts w:ascii="Consolas" w:hAnsi="Consolas" w:cs="Consolas"/>
          <w:color w:val="A9B7C6"/>
          <w:sz w:val="27"/>
          <w:szCs w:val="27"/>
        </w:rPr>
        <w:t>():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 = df.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>rdd</w:t>
      </w:r>
      <w:r>
        <w:rPr>
          <w:rFonts w:ascii="Consolas" w:hAnsi="Consolas" w:cs="Consolas"/>
          <w:color w:val="A9B7C6"/>
          <w:sz w:val="27"/>
          <w:szCs w:val="27"/>
        </w:rPr>
        <w:t>.map(row =&gt; row.getAs[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getDataFrame</w:t>
      </w:r>
      <w:r>
        <w:rPr>
          <w:rFonts w:ascii="Consolas" w:hAnsi="Consolas" w:cs="Consolas"/>
          <w:color w:val="A9B7C6"/>
          <w:sz w:val="27"/>
          <w:szCs w:val="27"/>
        </w:rPr>
        <w:t>(): DataFrame = df.select(</w:t>
      </w:r>
      <w:r>
        <w:rPr>
          <w:rFonts w:ascii="Consolas" w:hAnsi="Consolas" w:cs="Consolas"/>
          <w:color w:val="6A8759"/>
          <w:sz w:val="27"/>
          <w:szCs w:val="27"/>
        </w:rPr>
        <w:t>"category"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class </w:t>
      </w:r>
      <w:r>
        <w:rPr>
          <w:rFonts w:ascii="Consolas" w:hAnsi="Consolas" w:cs="Consolas"/>
          <w:color w:val="A9B7C6"/>
          <w:sz w:val="27"/>
          <w:szCs w:val="27"/>
        </w:rPr>
        <w:t>TwoTypeOutput[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&lt;: Serializable : ClassTag]()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def </w:t>
      </w:r>
      <w:r>
        <w:rPr>
          <w:rFonts w:ascii="Consolas" w:hAnsi="Consolas" w:cs="Consolas"/>
          <w:color w:val="FFC66D"/>
          <w:sz w:val="27"/>
          <w:szCs w:val="27"/>
        </w:rPr>
        <w:t>generate</w:t>
      </w:r>
      <w:r>
        <w:rPr>
          <w:rFonts w:ascii="Consolas" w:hAnsi="Consolas" w:cs="Consolas"/>
          <w:color w:val="A9B7C6"/>
          <w:sz w:val="27"/>
          <w:szCs w:val="27"/>
        </w:rPr>
        <w:t>(method: () =&gt;</w:t>
      </w:r>
      <w:r>
        <w:rPr>
          <w:rFonts w:ascii="Consolas" w:hAnsi="Consolas" w:cs="Consolas"/>
          <w:color w:val="4E807D"/>
          <w:sz w:val="27"/>
          <w:szCs w:val="27"/>
        </w:rPr>
        <w:t>T</w:t>
      </w:r>
      <w:r>
        <w:rPr>
          <w:rFonts w:ascii="Consolas" w:hAnsi="Consolas" w:cs="Consolas"/>
          <w:color w:val="A9B7C6"/>
          <w:sz w:val="27"/>
          <w:szCs w:val="27"/>
        </w:rPr>
        <w:t xml:space="preserve">): </w:t>
      </w:r>
      <w:r>
        <w:rPr>
          <w:rFonts w:ascii="Consolas" w:hAnsi="Consolas" w:cs="Consolas"/>
          <w:color w:val="4E807D"/>
          <w:sz w:val="27"/>
          <w:szCs w:val="27"/>
        </w:rPr>
        <w:t xml:space="preserve">T </w:t>
      </w:r>
      <w:r>
        <w:rPr>
          <w:rFonts w:ascii="Consolas" w:hAnsi="Consolas" w:cs="Consolas"/>
          <w:color w:val="A9B7C6"/>
          <w:sz w:val="27"/>
          <w:szCs w:val="27"/>
        </w:rPr>
        <w:t>=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 () =&gt; 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type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 () =&gt; DataFrame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method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match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mth1: </w:t>
      </w:r>
      <w:r>
        <w:rPr>
          <w:rFonts w:ascii="Consolas" w:hAnsi="Consolas" w:cs="Consolas"/>
          <w:color w:val="4E807D"/>
          <w:sz w:val="27"/>
          <w:szCs w:val="27"/>
        </w:rPr>
        <w:t xml:space="preserve">method1 </w:t>
      </w:r>
      <w:r>
        <w:rPr>
          <w:rFonts w:ascii="Consolas" w:hAnsi="Consolas" w:cs="Consolas"/>
          <w:color w:val="A9B7C6"/>
          <w:sz w:val="27"/>
          <w:szCs w:val="27"/>
        </w:rPr>
        <w:t>=&gt; mth1()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mth2: </w:t>
      </w:r>
      <w:r>
        <w:rPr>
          <w:rFonts w:ascii="Consolas" w:hAnsi="Consolas" w:cs="Consolas"/>
          <w:color w:val="4E807D"/>
          <w:sz w:val="27"/>
          <w:szCs w:val="27"/>
        </w:rPr>
        <w:t xml:space="preserve">method2 </w:t>
      </w:r>
      <w:r>
        <w:rPr>
          <w:rFonts w:ascii="Consolas" w:hAnsi="Consolas" w:cs="Consolas"/>
          <w:color w:val="A9B7C6"/>
          <w:sz w:val="27"/>
          <w:szCs w:val="27"/>
        </w:rPr>
        <w:t>=&gt; mth2()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_ 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cs="Consolas" w:hint="eastAsia"/>
          <w:color w:val="6A8759"/>
          <w:sz w:val="27"/>
          <w:szCs w:val="27"/>
        </w:rPr>
        <w:t>不支持其他类型的函数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TwoTypeOutput[DataFrame]().generate(getDataFrame).show(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lastRenderedPageBreak/>
        <w:t>TwoTypeOutput[RDD[</w:t>
      </w:r>
      <w:r>
        <w:rPr>
          <w:rFonts w:ascii="Consolas" w:hAnsi="Consolas" w:cs="Consolas"/>
          <w:color w:val="4E807D"/>
          <w:sz w:val="27"/>
          <w:szCs w:val="27"/>
        </w:rPr>
        <w:t>String</w:t>
      </w:r>
      <w:r>
        <w:rPr>
          <w:rFonts w:ascii="Consolas" w:hAnsi="Consolas" w:cs="Consolas"/>
          <w:color w:val="A9B7C6"/>
          <w:sz w:val="27"/>
          <w:szCs w:val="27"/>
        </w:rPr>
        <w:t>]]().generate(getRdd).take(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>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2F1413" w:rsidRDefault="002F1413" w:rsidP="002F1413"/>
    <w:p w:rsidR="00934D64" w:rsidRDefault="00934D64" w:rsidP="00934D6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</w:p>
    <w:p w:rsidR="00934D64" w:rsidRDefault="00934D64" w:rsidP="00934D64">
      <w:r>
        <w:rPr>
          <w:rFonts w:hint="eastAsia"/>
        </w:rPr>
        <w:t>scala</w:t>
      </w:r>
      <w:r>
        <w:rPr>
          <w:rFonts w:hint="eastAsia"/>
        </w:rPr>
        <w:t>的</w:t>
      </w:r>
      <w:r>
        <w:rPr>
          <w:rFonts w:hint="eastAsia"/>
        </w:rPr>
        <w:t>Double.NaN</w:t>
      </w:r>
      <w:r>
        <w:rPr>
          <w:rFonts w:hint="eastAsia"/>
        </w:rPr>
        <w:t>是一个特殊的类型，可以作为标记缺失值使用。同时也是可以比较大小的，虽然都是</w:t>
      </w:r>
      <w:r>
        <w:rPr>
          <w:rFonts w:hint="eastAsia"/>
        </w:rPr>
        <w:t>false</w:t>
      </w:r>
      <w:r>
        <w:rPr>
          <w:rFonts w:hint="eastAsia"/>
        </w:rPr>
        <w:t>。一下代码全是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934D64" w:rsidRDefault="00934D64" w:rsidP="00934D6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&lt;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>&gt;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color w:val="6897BB"/>
          <w:sz w:val="27"/>
          <w:szCs w:val="27"/>
        </w:rPr>
        <w:t>0.5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CC7832"/>
          <w:sz w:val="27"/>
          <w:szCs w:val="27"/>
        </w:rPr>
        <w:t>Double</w:t>
      </w:r>
      <w:r>
        <w:rPr>
          <w:rFonts w:ascii="Consolas" w:hAnsi="Consolas" w:cs="Consolas"/>
          <w:color w:val="A9B7C6"/>
          <w:sz w:val="27"/>
          <w:szCs w:val="27"/>
        </w:rPr>
        <w:t>.</w:t>
      </w:r>
      <w:r>
        <w:rPr>
          <w:rFonts w:ascii="Consolas" w:hAnsi="Consolas" w:cs="Consolas"/>
          <w:i/>
          <w:iCs/>
          <w:color w:val="9876AA"/>
          <w:sz w:val="27"/>
          <w:szCs w:val="27"/>
        </w:rPr>
        <w:t xml:space="preserve">NaN </w:t>
      </w:r>
      <w:r>
        <w:rPr>
          <w:rFonts w:ascii="Consolas" w:hAnsi="Consolas" w:cs="Consolas"/>
          <w:color w:val="A9B7C6"/>
          <w:sz w:val="27"/>
          <w:szCs w:val="27"/>
        </w:rPr>
        <w:t xml:space="preserve">==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null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34D64" w:rsidRDefault="00934D64" w:rsidP="00934D64"/>
    <w:p w:rsidR="009C1944" w:rsidRDefault="009C1944" w:rsidP="009C1944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中</w:t>
      </w:r>
      <w:r>
        <w:rPr>
          <w:rFonts w:hint="eastAsia"/>
        </w:rPr>
        <w:t>String</w:t>
      </w:r>
      <w:r>
        <w:rPr>
          <w:rFonts w:hint="eastAsia"/>
        </w:rPr>
        <w:t>的</w:t>
      </w:r>
      <w:r>
        <w:rPr>
          <w:rFonts w:hint="eastAsia"/>
        </w:rPr>
        <w:t>toInt</w:t>
      </w:r>
      <w:r>
        <w:rPr>
          <w:rFonts w:hint="eastAsia"/>
        </w:rPr>
        <w:t>还是比较严格的</w:t>
      </w:r>
    </w:p>
    <w:p w:rsidR="009C1944" w:rsidRDefault="009C1944" w:rsidP="009C1944">
      <w:r>
        <w:rPr>
          <w:rFonts w:hint="eastAsia"/>
        </w:rPr>
        <w:t>会先</w:t>
      </w:r>
      <w:r>
        <w:rPr>
          <w:rFonts w:hint="eastAsia"/>
        </w:rPr>
        <w:t>parseInt</w:t>
      </w:r>
      <w:r>
        <w:rPr>
          <w:rFonts w:hint="eastAsia"/>
        </w:rPr>
        <w:t>在如果给出“</w:t>
      </w:r>
      <w:r>
        <w:rPr>
          <w:rFonts w:hint="eastAsia"/>
        </w:rPr>
        <w:t>1.2</w:t>
      </w:r>
      <w:r>
        <w:rPr>
          <w:rFonts w:hint="eastAsia"/>
        </w:rPr>
        <w:t>”转为</w:t>
      </w:r>
      <w:r>
        <w:rPr>
          <w:rFonts w:hint="eastAsia"/>
        </w:rPr>
        <w:t>Int</w:t>
      </w:r>
      <w:r>
        <w:rPr>
          <w:rFonts w:hint="eastAsia"/>
        </w:rPr>
        <w:t>会报错。</w:t>
      </w:r>
      <w:r w:rsidRPr="009C1944">
        <w:t>java.lang.NumberFormatException: For input string: "-1.2"</w:t>
      </w:r>
      <w:r>
        <w:rPr>
          <w:rFonts w:hint="eastAsia"/>
        </w:rPr>
        <w:t>。</w:t>
      </w:r>
    </w:p>
    <w:p w:rsidR="009C1944" w:rsidRDefault="009C1944" w:rsidP="009C1944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del w:id="21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delText xml:space="preserve">val </w:delText>
        </w:r>
        <w:r>
          <w:rPr>
            <w:rFonts w:ascii="Consolas" w:hAnsi="Consolas" w:cs="Consolas"/>
            <w:color w:val="A9B7C6"/>
            <w:sz w:val="27"/>
            <w:szCs w:val="27"/>
          </w:rPr>
          <w:delText>u</w:delText>
        </w:r>
      </w:del>
      <w:ins w:id="22" w:author="theirs" w:date="2018-07-24T08:32:00Z">
        <w:r>
          <w:rPr>
            <w:rFonts w:ascii="Consolas" w:hAnsi="Consolas" w:cs="Consolas"/>
            <w:b/>
            <w:bCs/>
            <w:color w:val="CC7832"/>
            <w:sz w:val="27"/>
            <w:szCs w:val="27"/>
          </w:rPr>
          <w:t>val</w:t>
        </w:r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ins w:id="23" w:author="dell" w:date="2018-07-24T08:32:00Z">
        <w:r>
          <w:rPr>
            <w:rFonts w:ascii="Consolas" w:hAnsi="Consolas" w:cs="Consolas"/>
            <w:color w:val="A9B7C6"/>
            <w:sz w:val="27"/>
            <w:szCs w:val="27"/>
          </w:rPr>
          <w:t>u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 = </w:t>
      </w:r>
      <w:r>
        <w:rPr>
          <w:rFonts w:ascii="Consolas" w:hAnsi="Consolas" w:cs="Consolas"/>
          <w:color w:val="6A8759"/>
          <w:sz w:val="27"/>
          <w:szCs w:val="27"/>
        </w:rPr>
        <w:t>"1E2"</w:t>
      </w:r>
      <w:r>
        <w:rPr>
          <w:rFonts w:ascii="Consolas" w:hAnsi="Consolas" w:cs="Consolas"/>
          <w:color w:val="A9B7C6"/>
          <w:sz w:val="27"/>
          <w:szCs w:val="27"/>
        </w:rPr>
        <w:t>.toDouble</w:t>
      </w:r>
    </w:p>
    <w:p w:rsidR="005F76BD" w:rsidRDefault="009C1944" w:rsidP="005F76BD">
      <w:r>
        <w:rPr>
          <w:rFonts w:hint="eastAsia"/>
        </w:rPr>
        <w:t>不会报错但</w:t>
      </w:r>
      <w:r>
        <w:rPr>
          <w:rFonts w:hint="eastAsia"/>
        </w:rPr>
        <w:t>toInt</w:t>
      </w:r>
      <w:r>
        <w:rPr>
          <w:rFonts w:hint="eastAsia"/>
        </w:rPr>
        <w:t>不行。</w:t>
      </w:r>
    </w:p>
    <w:p w:rsidR="005F76BD" w:rsidRDefault="005F76BD" w:rsidP="005F76BD"/>
    <w:p w:rsidR="005F76BD" w:rsidRDefault="005F76BD" w:rsidP="005F76BD">
      <w:pPr>
        <w:pStyle w:val="2"/>
      </w:pPr>
      <w:r>
        <w:rPr>
          <w:rFonts w:hint="eastAsia"/>
        </w:rPr>
        <w:t>Array.distinct</w:t>
      </w:r>
      <w:r>
        <w:rPr>
          <w:rFonts w:hint="eastAsia"/>
        </w:rPr>
        <w:t>源码中对控制语句的使用</w:t>
      </w:r>
    </w:p>
    <w:p w:rsidR="005F76BD" w:rsidRDefault="005F76BD" w:rsidP="005F76BD">
      <w:r>
        <w:t>def distinct: Repr = {</w:t>
      </w:r>
    </w:p>
    <w:p w:rsidR="005F76BD" w:rsidRDefault="005F76BD" w:rsidP="005F76BD">
      <w:r>
        <w:t>val b = newBuilder</w:t>
      </w:r>
    </w:p>
    <w:p w:rsidR="005F76BD" w:rsidRDefault="005F76BD" w:rsidP="005F76BD">
      <w:r>
        <w:t>val seen = mutable.HashSet[A]()</w:t>
      </w:r>
    </w:p>
    <w:p w:rsidR="005F76BD" w:rsidRDefault="005F76BD" w:rsidP="005F76BD">
      <w:r>
        <w:t>for (x &lt;- this) {</w:t>
      </w:r>
    </w:p>
    <w:p w:rsidR="005F76BD" w:rsidRDefault="005F76BD" w:rsidP="005F76BD">
      <w:r>
        <w:t>if (!seen(x)) {</w:t>
      </w:r>
    </w:p>
    <w:p w:rsidR="005F76BD" w:rsidRDefault="005F76BD" w:rsidP="005F76BD">
      <w:r>
        <w:t xml:space="preserve">        b += x</w:t>
      </w:r>
    </w:p>
    <w:p w:rsidR="005F76BD" w:rsidRDefault="005F76BD" w:rsidP="005F76BD">
      <w:r>
        <w:t>seen += x</w:t>
      </w:r>
    </w:p>
    <w:p w:rsidR="005F76BD" w:rsidRDefault="005F76BD" w:rsidP="005F76BD">
      <w:r>
        <w:t xml:space="preserve">      }</w:t>
      </w:r>
    </w:p>
    <w:p w:rsidR="005F76BD" w:rsidRDefault="005F76BD" w:rsidP="005F76BD">
      <w:r>
        <w:t xml:space="preserve">    }</w:t>
      </w:r>
    </w:p>
    <w:p w:rsidR="005F76BD" w:rsidRDefault="005F76BD" w:rsidP="005F76BD">
      <w:r>
        <w:t xml:space="preserve">    b.result</w:t>
      </w:r>
    </w:p>
    <w:p w:rsidR="005F76BD" w:rsidRDefault="005F76BD" w:rsidP="005F76BD">
      <w:r>
        <w:t xml:space="preserve">  }</w:t>
      </w:r>
    </w:p>
    <w:p w:rsidR="005F76BD" w:rsidRDefault="005F76BD" w:rsidP="005F76BD">
      <w:pPr>
        <w:rPr>
          <w:b/>
        </w:rPr>
      </w:pPr>
      <w:r w:rsidRPr="005F76BD">
        <w:rPr>
          <w:rFonts w:hint="eastAsia"/>
          <w:b/>
        </w:rPr>
        <w:lastRenderedPageBreak/>
        <w:t>使用了两个集合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，</w:t>
      </w:r>
      <w:r w:rsidRPr="005F76BD">
        <w:rPr>
          <w:rFonts w:hint="eastAsia"/>
          <w:b/>
        </w:rPr>
        <w:t>B</w:t>
      </w:r>
      <w:r w:rsidRPr="005F76BD">
        <w:rPr>
          <w:rFonts w:hint="eastAsia"/>
          <w:b/>
        </w:rPr>
        <w:t>，其中</w:t>
      </w:r>
      <w:r w:rsidRPr="005F76BD">
        <w:rPr>
          <w:rFonts w:hint="eastAsia"/>
          <w:b/>
        </w:rPr>
        <w:t>A</w:t>
      </w:r>
      <w:r w:rsidRPr="005F76BD">
        <w:rPr>
          <w:rFonts w:hint="eastAsia"/>
          <w:b/>
        </w:rPr>
        <w:t>参与了</w:t>
      </w:r>
      <w:r w:rsidRPr="005F76BD">
        <w:rPr>
          <w:rFonts w:hint="eastAsia"/>
          <w:b/>
        </w:rPr>
        <w:t>if</w:t>
      </w:r>
      <w:r w:rsidRPr="005F76BD">
        <w:rPr>
          <w:rFonts w:hint="eastAsia"/>
          <w:b/>
        </w:rPr>
        <w:t>守卫控制条件</w:t>
      </w:r>
    </w:p>
    <w:p w:rsidR="00282255" w:rsidRDefault="00282255" w:rsidP="005F76BD">
      <w:pPr>
        <w:rPr>
          <w:b/>
        </w:rPr>
      </w:pPr>
    </w:p>
    <w:p w:rsidR="00282255" w:rsidRDefault="00282255" w:rsidP="005F76BD">
      <w:pPr>
        <w:rPr>
          <w:b/>
        </w:rPr>
      </w:pPr>
    </w:p>
    <w:p w:rsidR="00282255" w:rsidRDefault="00282255" w:rsidP="00282255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aggregateByKey</w:t>
      </w:r>
      <w:r>
        <w:rPr>
          <w:rFonts w:hint="eastAsia"/>
        </w:rPr>
        <w:t>不能使用</w:t>
      </w:r>
      <w:r>
        <w:rPr>
          <w:rFonts w:hint="eastAsia"/>
        </w:rPr>
        <w:t>Array</w:t>
      </w:r>
      <w:r>
        <w:rPr>
          <w:rFonts w:hint="eastAsia"/>
        </w:rPr>
        <w:t>类型作为</w:t>
      </w:r>
      <w:r>
        <w:rPr>
          <w:rFonts w:hint="eastAsia"/>
        </w:rPr>
        <w:t>key</w:t>
      </w:r>
    </w:p>
    <w:p w:rsidR="00282255" w:rsidRPr="00282255" w:rsidRDefault="00282255" w:rsidP="00282255"/>
    <w:p w:rsidR="00282255" w:rsidRPr="00282255" w:rsidRDefault="00282255" w:rsidP="00282255">
      <w:pPr>
        <w:rPr>
          <w:b/>
        </w:rPr>
      </w:pPr>
      <w:r w:rsidRPr="00282255">
        <w:rPr>
          <w:b/>
        </w:rPr>
        <w:t>Caused by: org.apache.spark.SparkException: Cannot use map-side combining with array keys.</w:t>
      </w:r>
    </w:p>
    <w:p w:rsidR="00282255" w:rsidRDefault="00282255" w:rsidP="00282255"/>
    <w:p w:rsidR="00282255" w:rsidRDefault="00282255" w:rsidP="00282255">
      <w:r>
        <w:t>val rdd = df.rdd.map(r =&gt; {</w:t>
      </w:r>
    </w:p>
    <w:p w:rsidR="00282255" w:rsidRDefault="00282255" w:rsidP="00282255">
      <w:pPr>
        <w:jc w:val="left"/>
      </w:pPr>
      <w:r w:rsidRPr="00282255">
        <w:rPr>
          <w:b/>
        </w:rPr>
        <w:t xml:space="preserve">val key: Array[String] </w:t>
      </w:r>
      <w:r>
        <w:t>= keyArray.map(name =&gt; r.get(getIndex(name)).asInstanceOf[String])</w:t>
      </w:r>
    </w:p>
    <w:p w:rsidR="00282255" w:rsidRDefault="00282255" w:rsidP="00282255">
      <w:r>
        <w:t>val typeName = r.get(getIndex(typeCol)).asInstanceOf[String]</w:t>
      </w:r>
    </w:p>
    <w:p w:rsidR="00282255" w:rsidRDefault="00282255" w:rsidP="00282255">
      <w:r>
        <w:t>val count = r.get(getIndex(countCol)).asInstanceOf[Long]</w:t>
      </w:r>
    </w:p>
    <w:p w:rsidR="00282255" w:rsidRDefault="00282255" w:rsidP="00282255">
      <w:r>
        <w:t xml:space="preserve">      (key, (typeName, count))</w:t>
      </w:r>
    </w:p>
    <w:p w:rsidR="00282255" w:rsidRDefault="00282255" w:rsidP="00282255">
      <w:r>
        <w:t xml:space="preserve">    }).aggregateByKey((Array.empty[(String, Long)], 0L))(</w:t>
      </w:r>
    </w:p>
    <w:p w:rsidR="00282255" w:rsidRDefault="00282255" w:rsidP="00282255">
      <w:r>
        <w:t>seqOp = {</w:t>
      </w:r>
    </w:p>
    <w:p w:rsidR="00282255" w:rsidRDefault="00282255" w:rsidP="00282255">
      <w:r>
        <w:t>case ((arr, sum), (name, count)) =&gt;</w:t>
      </w:r>
    </w:p>
    <w:p w:rsidR="00282255" w:rsidRDefault="00282255" w:rsidP="00282255">
      <w:r>
        <w:t xml:space="preserve">          (arr :+ (name, count), sum + count)</w:t>
      </w:r>
    </w:p>
    <w:p w:rsidR="00282255" w:rsidRDefault="00282255" w:rsidP="00282255">
      <w:r>
        <w:t xml:space="preserve">      },</w:t>
      </w:r>
    </w:p>
    <w:p w:rsidR="00282255" w:rsidRDefault="00282255" w:rsidP="00282255">
      <w:r>
        <w:t>combOp = {</w:t>
      </w:r>
    </w:p>
    <w:p w:rsidR="00282255" w:rsidRDefault="00282255" w:rsidP="00282255">
      <w:r>
        <w:t>case ((arr1, sum1), (arr2, sum2)) =&gt; (arr1 ++ arr2, sum1 + sum2)</w:t>
      </w:r>
    </w:p>
    <w:p w:rsidR="00282255" w:rsidRDefault="00282255" w:rsidP="00282255">
      <w:r>
        <w:t xml:space="preserve">      }</w:t>
      </w:r>
    </w:p>
    <w:p w:rsidR="00282255" w:rsidRDefault="00282255" w:rsidP="00CD5AA2">
      <w:pPr>
        <w:ind w:firstLine="420"/>
      </w:pPr>
      <w:r>
        <w:t>).flatMapValues {</w:t>
      </w:r>
    </w:p>
    <w:p w:rsidR="00CD5AA2" w:rsidRDefault="00CD5AA2" w:rsidP="00CD5AA2">
      <w:pPr>
        <w:ind w:firstLine="420"/>
      </w:pPr>
    </w:p>
    <w:p w:rsidR="00CD5AA2" w:rsidRDefault="00CD5AA2" w:rsidP="00CD5AA2">
      <w:pPr>
        <w:ind w:firstLine="420"/>
      </w:pPr>
      <w:r>
        <w:rPr>
          <w:rFonts w:hint="eastAsia"/>
        </w:rPr>
        <w:t>所以虽然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mkString</w:t>
      </w:r>
      <w:r>
        <w:rPr>
          <w:rFonts w:hint="eastAsia"/>
        </w:rPr>
        <w:t>为</w:t>
      </w:r>
      <w:r>
        <w:rPr>
          <w:rFonts w:hint="eastAsia"/>
        </w:rPr>
        <w:t>String</w:t>
      </w:r>
      <w:r>
        <w:rPr>
          <w:rFonts w:hint="eastAsia"/>
        </w:rPr>
        <w:t>可能还是需要的。</w:t>
      </w:r>
    </w:p>
    <w:p w:rsidR="00CD5AA2" w:rsidRDefault="00CD5AA2" w:rsidP="00CD5AA2">
      <w:pPr>
        <w:ind w:firstLine="420"/>
      </w:pPr>
    </w:p>
    <w:p w:rsidR="00CD5AA2" w:rsidRDefault="00CD5AA2" w:rsidP="00CD5AA2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_</w:t>
      </w:r>
      <w:r>
        <w:rPr>
          <w:rFonts w:hint="eastAsia"/>
        </w:rPr>
        <w:t>的用法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原理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正常的替代就不说了</w:t>
      </w:r>
    </w:p>
    <w:p w:rsidR="00CD5AA2" w:rsidRDefault="00CD5AA2" w:rsidP="00CD5AA2">
      <w:pPr>
        <w:pStyle w:val="a9"/>
        <w:numPr>
          <w:ilvl w:val="0"/>
          <w:numId w:val="21"/>
        </w:numPr>
        <w:ind w:firstLineChars="0"/>
      </w:pPr>
      <w:r>
        <w:rPr>
          <w:rFonts w:hint="eastAsia"/>
        </w:rPr>
        <w:t>二元替代</w:t>
      </w:r>
    </w:p>
    <w:p w:rsidR="00CD5AA2" w:rsidRDefault="00CD5AA2" w:rsidP="00CD5AA2">
      <w:r>
        <w:t xml:space="preserve">def setA(name: String, age: Int, check: (String, Int) =&gt; Boolean = </w:t>
      </w:r>
      <w:r w:rsidRPr="00106583">
        <w:rPr>
          <w:b/>
        </w:rPr>
        <w:t>(_, _) =&gt; true</w:t>
      </w:r>
      <w:r>
        <w:t>) = {</w:t>
      </w:r>
    </w:p>
    <w:p w:rsidR="00CD5AA2" w:rsidRDefault="00CD5AA2" w:rsidP="00CD5AA2">
      <w:r>
        <w:t>require(check(name, age), "error")</w:t>
      </w:r>
    </w:p>
    <w:p w:rsidR="00CD5AA2" w:rsidRDefault="00CD5AA2" w:rsidP="00CD5AA2">
      <w:r>
        <w:t>println(name)</w:t>
      </w:r>
    </w:p>
    <w:p w:rsidR="00CD5AA2" w:rsidRDefault="00CD5AA2" w:rsidP="00CD5AA2">
      <w:r>
        <w:t>println(age)</w:t>
      </w:r>
    </w:p>
    <w:p w:rsidR="00CD5AA2" w:rsidRDefault="00CD5AA2" w:rsidP="00CD5AA2">
      <w:r>
        <w:t xml:space="preserve">    }</w:t>
      </w:r>
    </w:p>
    <w:p w:rsidR="00CD5AA2" w:rsidRDefault="00CD5AA2" w:rsidP="00CD5AA2"/>
    <w:p w:rsidR="00CD5AA2" w:rsidRDefault="00CD5AA2" w:rsidP="00CD5AA2">
      <w:r>
        <w:t>setA("John", 18)</w:t>
      </w:r>
    </w:p>
    <w:p w:rsidR="00CD5AA2" w:rsidRPr="00CD5AA2" w:rsidRDefault="00CD5AA2" w:rsidP="00CD5AA2">
      <w:pPr>
        <w:pStyle w:val="a9"/>
        <w:numPr>
          <w:ilvl w:val="0"/>
          <w:numId w:val="21"/>
        </w:numPr>
        <w:ind w:firstLineChars="0"/>
      </w:pPr>
    </w:p>
    <w:p w:rsidR="00CD5AA2" w:rsidRDefault="00CD5AA2" w:rsidP="00CD5AA2">
      <w:pPr>
        <w:ind w:firstLine="420"/>
      </w:pPr>
    </w:p>
    <w:p w:rsidR="00185CD3" w:rsidRDefault="00185CD3" w:rsidP="00CD5AA2">
      <w:pPr>
        <w:ind w:firstLine="420"/>
      </w:pPr>
    </w:p>
    <w:p w:rsidR="00185CD3" w:rsidRDefault="00185CD3" w:rsidP="00185CD3">
      <w:pPr>
        <w:pStyle w:val="2"/>
      </w:pPr>
      <w:r>
        <w:rPr>
          <w:rFonts w:hint="eastAsia"/>
        </w:rPr>
        <w:lastRenderedPageBreak/>
        <w:t>Int</w:t>
      </w:r>
      <w:r>
        <w:rPr>
          <w:rFonts w:hint="eastAsia"/>
        </w:rPr>
        <w:t>不是</w:t>
      </w:r>
      <w:r>
        <w:rPr>
          <w:rFonts w:hint="eastAsia"/>
        </w:rPr>
        <w:t>java.lang.object</w:t>
      </w:r>
      <w:r>
        <w:rPr>
          <w:rFonts w:hint="eastAsia"/>
        </w:rPr>
        <w:t>的子类</w:t>
      </w:r>
    </w:p>
    <w:p w:rsidR="00185CD3" w:rsidRDefault="00185CD3" w:rsidP="00185CD3">
      <w:r>
        <w:rPr>
          <w:rFonts w:hint="eastAsia"/>
        </w:rPr>
        <w:t>Any</w:t>
      </w:r>
      <w:r>
        <w:rPr>
          <w:rFonts w:hint="eastAsia"/>
        </w:rPr>
        <w:t>和</w:t>
      </w:r>
      <w:r>
        <w:rPr>
          <w:rFonts w:hint="eastAsia"/>
        </w:rPr>
        <w:t>AnyVal</w:t>
      </w:r>
      <w:r>
        <w:rPr>
          <w:rFonts w:hint="eastAsia"/>
        </w:rPr>
        <w:t>才是</w:t>
      </w:r>
      <w:r>
        <w:t>In</w:t>
      </w:r>
      <w:r>
        <w:rPr>
          <w:rFonts w:hint="eastAsia"/>
        </w:rPr>
        <w:t>t</w:t>
      </w:r>
      <w:r>
        <w:rPr>
          <w:rFonts w:hint="eastAsia"/>
        </w:rPr>
        <w:t>的父类型</w:t>
      </w:r>
    </w:p>
    <w:p w:rsidR="00185CD3" w:rsidRDefault="00185CD3" w:rsidP="00185CD3">
      <w:r>
        <w:t>J</w:t>
      </w:r>
      <w:r>
        <w:rPr>
          <w:rFonts w:hint="eastAsia"/>
        </w:rPr>
        <w:t>ava.lang.object</w:t>
      </w:r>
      <w:r>
        <w:rPr>
          <w:rFonts w:hint="eastAsia"/>
        </w:rPr>
        <w:t>是</w:t>
      </w:r>
      <w:r>
        <w:rPr>
          <w:rFonts w:hint="eastAsia"/>
        </w:rPr>
        <w:t>AnyRef</w:t>
      </w:r>
      <w:r>
        <w:rPr>
          <w:rFonts w:hint="eastAsia"/>
        </w:rPr>
        <w:t>的父类型</w:t>
      </w:r>
    </w:p>
    <w:p w:rsidR="0051380E" w:rsidRDefault="0051380E" w:rsidP="00185CD3">
      <w:r>
        <w:rPr>
          <w:rFonts w:hint="eastAsia"/>
        </w:rPr>
        <w:t>HashMap[String, Object]</w:t>
      </w:r>
      <w:r>
        <w:rPr>
          <w:rFonts w:hint="eastAsia"/>
        </w:rPr>
        <w:t>始终无法将</w:t>
      </w:r>
      <w:r>
        <w:rPr>
          <w:rFonts w:hint="eastAsia"/>
        </w:rPr>
        <w:t>1</w:t>
      </w:r>
      <w:r>
        <w:rPr>
          <w:rFonts w:hint="eastAsia"/>
        </w:rPr>
        <w:t>加进去，还以为是泛型的问题（怀疑到</w:t>
      </w:r>
      <w:r>
        <w:rPr>
          <w:rFonts w:hint="eastAsia"/>
        </w:rPr>
        <w:t>set</w:t>
      </w:r>
      <w:r>
        <w:rPr>
          <w:rFonts w:hint="eastAsia"/>
        </w:rPr>
        <w:t>函数，自己定义了一个</w:t>
      </w:r>
      <w:r>
        <w:rPr>
          <w:rFonts w:hint="eastAsia"/>
        </w:rPr>
        <w:t>set</w:t>
      </w:r>
      <w:r>
        <w:rPr>
          <w:rFonts w:hint="eastAsia"/>
        </w:rPr>
        <w:t>函数，还调换了一下顺序，</w:t>
      </w:r>
      <w:r>
        <w:rPr>
          <w:rFonts w:hint="eastAsia"/>
        </w:rPr>
        <w:t xml:space="preserve"> key</w:t>
      </w:r>
      <w:r>
        <w:rPr>
          <w:rFonts w:hint="eastAsia"/>
        </w:rPr>
        <w:t>和</w:t>
      </w:r>
      <w:r>
        <w:rPr>
          <w:rFonts w:hint="eastAsia"/>
        </w:rPr>
        <w:t>object</w:t>
      </w:r>
      <w:r>
        <w:rPr>
          <w:rFonts w:hint="eastAsia"/>
        </w:rPr>
        <w:t>的），最后才发现不是。</w:t>
      </w:r>
    </w:p>
    <w:p w:rsidR="00185CD3" w:rsidRDefault="00185CD3" w:rsidP="00185CD3"/>
    <w:p w:rsidR="00884D29" w:rsidRDefault="00884D29" w:rsidP="00185CD3"/>
    <w:p w:rsidR="00884D29" w:rsidRDefault="00884D29" w:rsidP="00884D29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中进行</w:t>
      </w:r>
      <w:r>
        <w:rPr>
          <w:rFonts w:hint="eastAsia"/>
        </w:rPr>
        <w:t>mapPartition</w:t>
      </w:r>
      <w:r w:rsidR="0023772E">
        <w:rPr>
          <w:rFonts w:hint="eastAsia"/>
        </w:rPr>
        <w:t>是</w:t>
      </w:r>
      <w:r w:rsidR="0023772E">
        <w:rPr>
          <w:rFonts w:hint="eastAsia"/>
        </w:rPr>
        <w:t>Iterator</w:t>
      </w:r>
      <w:r>
        <w:rPr>
          <w:rFonts w:hint="eastAsia"/>
        </w:rPr>
        <w:t>另一种写法，认为很炫</w:t>
      </w:r>
    </w:p>
    <w:p w:rsidR="00884D29" w:rsidRDefault="00884D29" w:rsidP="00884D29">
      <w:r>
        <w:t>val sentences: RDD[Array[Int]] = words.mapPartitions {</w:t>
      </w:r>
      <w:r w:rsidRPr="00884D29">
        <w:rPr>
          <w:b/>
        </w:rPr>
        <w:t xml:space="preserve"> iter</w:t>
      </w:r>
      <w:r>
        <w:t xml:space="preserve"> =&gt;</w:t>
      </w:r>
    </w:p>
    <w:p w:rsidR="00884D29" w:rsidRDefault="00884D29" w:rsidP="00884D29">
      <w:r>
        <w:t>new Iterator[Array[Int]] {</w:t>
      </w:r>
    </w:p>
    <w:p w:rsidR="00884D29" w:rsidRDefault="00884D29" w:rsidP="00884D29">
      <w:r w:rsidRPr="00884D29">
        <w:rPr>
          <w:b/>
        </w:rPr>
        <w:t>def hasNext</w:t>
      </w:r>
      <w:r>
        <w:t xml:space="preserve">: Boolean = </w:t>
      </w:r>
      <w:r w:rsidRPr="00884D29">
        <w:rPr>
          <w:b/>
        </w:rPr>
        <w:t>iter.hasNext</w:t>
      </w:r>
    </w:p>
    <w:p w:rsidR="00884D29" w:rsidRDefault="00884D29" w:rsidP="00884D29"/>
    <w:p w:rsidR="00884D29" w:rsidRDefault="00884D29" w:rsidP="00884D29">
      <w:r w:rsidRPr="00884D29">
        <w:rPr>
          <w:b/>
        </w:rPr>
        <w:t>def next()</w:t>
      </w:r>
      <w:r>
        <w:t>: Array[Int] = {</w:t>
      </w:r>
    </w:p>
    <w:p w:rsidR="00884D29" w:rsidRDefault="00884D29" w:rsidP="00884D29">
      <w:r>
        <w:t>val sentence = ArrayBuilder.make[Int]</w:t>
      </w:r>
    </w:p>
    <w:p w:rsidR="00884D29" w:rsidRDefault="00884D29" w:rsidP="00884D29">
      <w:r>
        <w:t>var sentenceLength = 0</w:t>
      </w:r>
    </w:p>
    <w:p w:rsidR="00884D29" w:rsidRDefault="00884D29" w:rsidP="00884D29">
      <w:r>
        <w:t>while (iter.hasNext &amp;&amp; sentenceLength &lt; MAX_SENTENCE_LENGTH) {</w:t>
      </w:r>
    </w:p>
    <w:p w:rsidR="00884D29" w:rsidRDefault="00884D29" w:rsidP="00884D29">
      <w:r>
        <w:t>val word = bcVocabHash.value.get(</w:t>
      </w:r>
      <w:r w:rsidRPr="00884D29">
        <w:rPr>
          <w:b/>
        </w:rPr>
        <w:t>iter.next()</w:t>
      </w:r>
      <w:r>
        <w:t>)</w:t>
      </w:r>
    </w:p>
    <w:p w:rsidR="00884D29" w:rsidRDefault="00884D29" w:rsidP="00884D29">
      <w:r>
        <w:t>word match {</w:t>
      </w:r>
    </w:p>
    <w:p w:rsidR="00884D29" w:rsidRDefault="00884D29" w:rsidP="00884D29">
      <w:r>
        <w:t>case Some(w) =&gt;</w:t>
      </w:r>
    </w:p>
    <w:p w:rsidR="00884D29" w:rsidRDefault="00884D29" w:rsidP="00884D29">
      <w:r>
        <w:t>sentence += w</w:t>
      </w:r>
    </w:p>
    <w:p w:rsidR="00884D29" w:rsidRDefault="00884D29" w:rsidP="00884D29">
      <w:r>
        <w:t>sentenceLength += 1</w:t>
      </w:r>
    </w:p>
    <w:p w:rsidR="00884D29" w:rsidRDefault="00884D29" w:rsidP="00884D29">
      <w:r>
        <w:t>case None =&gt;</w:t>
      </w:r>
    </w:p>
    <w:p w:rsidR="00884D29" w:rsidRDefault="00884D29" w:rsidP="00884D29">
      <w:r>
        <w:t xml:space="preserve">            }</w:t>
      </w:r>
    </w:p>
    <w:p w:rsidR="00884D29" w:rsidRDefault="00884D29" w:rsidP="00884D29">
      <w:r>
        <w:t xml:space="preserve">          }</w:t>
      </w:r>
    </w:p>
    <w:p w:rsidR="00884D29" w:rsidRDefault="00884D29" w:rsidP="00884D29">
      <w:r>
        <w:t>sentence.result()</w:t>
      </w:r>
    </w:p>
    <w:p w:rsidR="00884D29" w:rsidRDefault="00884D29" w:rsidP="00884D29">
      <w:r>
        <w:t xml:space="preserve">        }</w:t>
      </w:r>
    </w:p>
    <w:p w:rsidR="00884D29" w:rsidRDefault="00884D29" w:rsidP="00884D29">
      <w:r>
        <w:t xml:space="preserve">      }</w:t>
      </w:r>
    </w:p>
    <w:p w:rsidR="00884D29" w:rsidRDefault="00884D29" w:rsidP="00A72C58">
      <w:pPr>
        <w:ind w:firstLine="420"/>
      </w:pPr>
      <w:r>
        <w:t>}</w:t>
      </w:r>
    </w:p>
    <w:p w:rsidR="00A72C58" w:rsidRDefault="00A72C58" w:rsidP="00A72C58">
      <w:pPr>
        <w:ind w:firstLine="420"/>
      </w:pPr>
    </w:p>
    <w:p w:rsidR="00A72C58" w:rsidRDefault="00A72C58" w:rsidP="00A72C58">
      <w:pPr>
        <w:pStyle w:val="2"/>
      </w:pPr>
      <w:r>
        <w:rPr>
          <w:rFonts w:hint="eastAsia"/>
        </w:rPr>
        <w:t>Spark.ml.Bucketizer</w:t>
      </w:r>
      <w:r>
        <w:rPr>
          <w:rFonts w:hint="eastAsia"/>
        </w:rPr>
        <w:t>中通过二分查找</w:t>
      </w:r>
      <w:r w:rsidR="00080C03">
        <w:rPr>
          <w:rFonts w:hint="eastAsia"/>
        </w:rPr>
        <w:t>数据所在区间</w:t>
      </w:r>
    </w:p>
    <w:p w:rsidR="00080C03" w:rsidRDefault="00080C03" w:rsidP="00080C03">
      <w:r>
        <w:t>private[feature] def binarySearchForBuckets(splits: Array[Double], feature: Double): Double = {</w:t>
      </w:r>
    </w:p>
    <w:p w:rsidR="00080C03" w:rsidRDefault="00080C03" w:rsidP="00080C03">
      <w:r>
        <w:t>if (feature == splits.last) {</w:t>
      </w:r>
    </w:p>
    <w:p w:rsidR="00080C03" w:rsidRDefault="00080C03" w:rsidP="00080C03">
      <w:r>
        <w:t xml:space="preserve">      splits.length - 2</w:t>
      </w:r>
    </w:p>
    <w:p w:rsidR="00080C03" w:rsidRDefault="00080C03" w:rsidP="00080C03">
      <w:r>
        <w:t xml:space="preserve">    } else {</w:t>
      </w:r>
    </w:p>
    <w:p w:rsidR="00080C03" w:rsidRDefault="00080C03" w:rsidP="00080C03">
      <w:r>
        <w:t>val idx =</w:t>
      </w:r>
      <w:r w:rsidRPr="00080C03">
        <w:rPr>
          <w:b/>
        </w:rPr>
        <w:t xml:space="preserve"> ju.Arrays.binarySearch(splits, feature)</w:t>
      </w:r>
    </w:p>
    <w:p w:rsidR="00080C03" w:rsidRDefault="00080C03" w:rsidP="00080C03">
      <w:r>
        <w:lastRenderedPageBreak/>
        <w:t>if (idx &gt;= 0) {</w:t>
      </w:r>
    </w:p>
    <w:p w:rsidR="00080C03" w:rsidRDefault="00080C03" w:rsidP="00080C03">
      <w:r>
        <w:t>idx</w:t>
      </w:r>
    </w:p>
    <w:p w:rsidR="00080C03" w:rsidRDefault="00080C03" w:rsidP="00080C03">
      <w:r>
        <w:t xml:space="preserve">      } else {</w:t>
      </w:r>
    </w:p>
    <w:p w:rsidR="00080C03" w:rsidRDefault="00080C03" w:rsidP="00080C03">
      <w:r>
        <w:t>val insertPos = -idx - 1</w:t>
      </w:r>
    </w:p>
    <w:p w:rsidR="00080C03" w:rsidRDefault="00080C03" w:rsidP="00080C03">
      <w:r>
        <w:t>if (insertPos == 0 || insertPos == splits.length) {</w:t>
      </w:r>
    </w:p>
    <w:p w:rsidR="00080C03" w:rsidRDefault="00080C03" w:rsidP="00080C03">
      <w:r>
        <w:t>throw new SparkException(s"Feature value $feature out of Bucketizer bounds" +</w:t>
      </w:r>
    </w:p>
    <w:p w:rsidR="00080C03" w:rsidRDefault="00080C03" w:rsidP="00080C03">
      <w:r>
        <w:t>s" [${splits.head}, ${splits.last}].  Check your features, or loosen " +</w:t>
      </w:r>
    </w:p>
    <w:p w:rsidR="00080C03" w:rsidRDefault="00080C03" w:rsidP="00080C03">
      <w:r>
        <w:t>s"the lower/upper bound constraints.")</w:t>
      </w:r>
    </w:p>
    <w:p w:rsidR="00080C03" w:rsidRDefault="00080C03" w:rsidP="00080C03">
      <w:r>
        <w:t xml:space="preserve">        } else {</w:t>
      </w:r>
    </w:p>
    <w:p w:rsidR="00080C03" w:rsidRDefault="00080C03" w:rsidP="00080C03">
      <w:r>
        <w:t>insertPos - 1</w:t>
      </w:r>
    </w:p>
    <w:p w:rsidR="00080C03" w:rsidRDefault="00080C03" w:rsidP="00080C03">
      <w:r>
        <w:t xml:space="preserve">        }</w:t>
      </w:r>
    </w:p>
    <w:p w:rsidR="00080C03" w:rsidRDefault="00080C03" w:rsidP="00080C03">
      <w:r>
        <w:t xml:space="preserve">      }</w:t>
      </w:r>
    </w:p>
    <w:p w:rsidR="00080C03" w:rsidRDefault="00080C03" w:rsidP="00080C03">
      <w:r>
        <w:t xml:space="preserve">    }</w:t>
      </w:r>
    </w:p>
    <w:p w:rsidR="00080C03" w:rsidRDefault="00080C03" w:rsidP="00080C03">
      <w:r>
        <w:t xml:space="preserve">  }</w:t>
      </w:r>
    </w:p>
    <w:p w:rsidR="002847F3" w:rsidRDefault="002847F3" w:rsidP="00080C03"/>
    <w:p w:rsidR="002847F3" w:rsidRDefault="002847F3" w:rsidP="00080C03"/>
    <w:p w:rsidR="002847F3" w:rsidRDefault="002847F3" w:rsidP="002847F3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string.split</w:t>
      </w:r>
      <w:r>
        <w:rPr>
          <w:rFonts w:hint="eastAsia"/>
        </w:rPr>
        <w:t>的方法</w:t>
      </w:r>
    </w:p>
    <w:p w:rsidR="002847F3" w:rsidRDefault="002847F3" w:rsidP="002847F3">
      <w:r>
        <w:rPr>
          <w:rFonts w:hint="eastAsia"/>
        </w:rPr>
        <w:t>很奇怪，需要看一下：</w:t>
      </w:r>
    </w:p>
    <w:p w:rsidR="002847F3" w:rsidRDefault="002847F3" w:rsidP="002847F3">
      <w:r>
        <w:t>val vocabSizeString = "2^18"</w:t>
      </w:r>
    </w:p>
    <w:p w:rsidR="002847F3" w:rsidRDefault="002847F3" w:rsidP="002847F3">
      <w:pPr>
        <w:ind w:firstLine="420"/>
      </w:pPr>
      <w:r>
        <w:t>vocabSizeString.split("^").foreach(println)</w:t>
      </w:r>
      <w:r>
        <w:rPr>
          <w:rFonts w:hint="eastAsia"/>
        </w:rPr>
        <w:t xml:space="preserve"> // not work</w:t>
      </w:r>
    </w:p>
    <w:p w:rsidR="002847F3" w:rsidRPr="002847F3" w:rsidRDefault="002847F3" w:rsidP="002847F3">
      <w:r>
        <w:t>vocabSizeString.split(‘^’).foreach(println)</w:t>
      </w:r>
      <w:r>
        <w:rPr>
          <w:rFonts w:hint="eastAsia"/>
        </w:rPr>
        <w:t xml:space="preserve"> // work</w:t>
      </w:r>
    </w:p>
    <w:p w:rsidR="002847F3" w:rsidRDefault="002847F3" w:rsidP="002847F3">
      <w:pPr>
        <w:ind w:firstLine="420"/>
      </w:pPr>
    </w:p>
    <w:p w:rsidR="009D6A72" w:rsidRDefault="009D6A72" w:rsidP="009D6A7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SparseVector</w:t>
      </w:r>
      <w:r>
        <w:rPr>
          <w:rFonts w:hint="eastAsia"/>
        </w:rPr>
        <w:t>、</w:t>
      </w:r>
      <w:r>
        <w:rPr>
          <w:rFonts w:hint="eastAsia"/>
        </w:rPr>
        <w:t>DenseVector</w:t>
      </w:r>
      <w:r>
        <w:rPr>
          <w:rFonts w:hint="eastAsia"/>
        </w:rPr>
        <w:t>的最大长度</w:t>
      </w:r>
    </w:p>
    <w:p w:rsidR="009D6A72" w:rsidRDefault="009D6A72" w:rsidP="009D6A72">
      <w:r>
        <w:rPr>
          <w:rFonts w:hint="eastAsia"/>
        </w:rPr>
        <w:t>两者的最大长度一样，都是</w:t>
      </w:r>
      <w:r>
        <w:t>2147483647</w:t>
      </w:r>
      <w:r>
        <w:rPr>
          <w:rFonts w:hint="eastAsia"/>
        </w:rPr>
        <w:t>，即</w:t>
      </w:r>
      <w:r>
        <w:rPr>
          <w:rFonts w:hint="eastAsia"/>
        </w:rPr>
        <w:t>Int</w:t>
      </w:r>
      <w:r>
        <w:rPr>
          <w:rFonts w:hint="eastAsia"/>
        </w:rPr>
        <w:t>的最大值。小于等于这个值是能够运行的，比如下面的代码。超出这个值会抛出异常，但只是</w:t>
      </w:r>
      <w:r>
        <w:rPr>
          <w:rFonts w:hint="eastAsia"/>
        </w:rPr>
        <w:t>Int</w:t>
      </w:r>
      <w:r>
        <w:rPr>
          <w:rFonts w:hint="eastAsia"/>
        </w:rPr>
        <w:t>导致的异常：</w:t>
      </w:r>
      <w:r w:rsidRPr="009D6A72">
        <w:t>integer number too large</w:t>
      </w:r>
      <w:r>
        <w:rPr>
          <w:rFonts w:hint="eastAsia"/>
        </w:rPr>
        <w:t>.</w:t>
      </w:r>
    </w:p>
    <w:p w:rsidR="009D6A72" w:rsidRDefault="009D6A72" w:rsidP="009D6A72">
      <w:r>
        <w:rPr>
          <w:rFonts w:hint="eastAsia"/>
        </w:rPr>
        <w:t>因此</w:t>
      </w:r>
      <w:r>
        <w:rPr>
          <w:rFonts w:hint="eastAsia"/>
        </w:rPr>
        <w:t>SparseVector</w:t>
      </w:r>
      <w:r>
        <w:rPr>
          <w:rFonts w:hint="eastAsia"/>
        </w:rPr>
        <w:t>和</w:t>
      </w:r>
      <w:r>
        <w:rPr>
          <w:rFonts w:hint="eastAsia"/>
        </w:rPr>
        <w:t>DenseVector</w:t>
      </w:r>
      <w:r>
        <w:rPr>
          <w:rFonts w:hint="eastAsia"/>
        </w:rPr>
        <w:t>的区别只是存储方式和运算机制不同。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占用空间更小；</w:t>
      </w:r>
    </w:p>
    <w:p w:rsidR="00984E3C" w:rsidRDefault="00984E3C" w:rsidP="00984E3C">
      <w:r>
        <w:rPr>
          <w:rFonts w:hint="eastAsia"/>
        </w:rPr>
        <w:t>具体的计算方式是：</w:t>
      </w:r>
    </w:p>
    <w:p w:rsidR="00984E3C" w:rsidRDefault="00984E3C" w:rsidP="00984E3C">
      <w:r w:rsidRPr="00984E3C">
        <w:t>A dense vector needs 8 * size + 8 bytes, while a sparse vector needs 12 * nnz + 20 bytes.</w:t>
      </w:r>
    </w:p>
    <w:p w:rsidR="00984E3C" w:rsidRDefault="00984E3C" w:rsidP="00984E3C">
      <w:r>
        <w:rPr>
          <w:rFonts w:hint="eastAsia"/>
        </w:rPr>
        <w:t xml:space="preserve">DenseVector(Array())  </w:t>
      </w:r>
      <w:r>
        <w:rPr>
          <w:rFonts w:hint="eastAsia"/>
        </w:rPr>
        <w:t>一个</w:t>
      </w:r>
      <w:r>
        <w:rPr>
          <w:rFonts w:hint="eastAsia"/>
        </w:rPr>
        <w:t>Double 64</w:t>
      </w:r>
      <w:r>
        <w:rPr>
          <w:rFonts w:hint="eastAsia"/>
        </w:rPr>
        <w:t>位，</w:t>
      </w:r>
      <w:r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Array</w:t>
      </w:r>
      <w:r w:rsidR="00EA65B6">
        <w:rPr>
          <w:rFonts w:hint="eastAsia"/>
        </w:rPr>
        <w:t>占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</w:t>
      </w:r>
      <w:r>
        <w:rPr>
          <w:rFonts w:hint="eastAsia"/>
        </w:rPr>
        <w:t>，</w:t>
      </w:r>
      <w:r w:rsidR="00EA65B6">
        <w:rPr>
          <w:rFonts w:hint="eastAsia"/>
        </w:rPr>
        <w:t>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 xml:space="preserve"> 8*size + 8 + 8 + </w:t>
      </w:r>
      <w:r w:rsidR="00EA65B6">
        <w:rPr>
          <w:rFonts w:hint="eastAsia"/>
        </w:rPr>
        <w:t>各种引用等</w:t>
      </w:r>
    </w:p>
    <w:p w:rsidR="00984E3C" w:rsidRDefault="00984E3C" w:rsidP="00984E3C">
      <w:r>
        <w:rPr>
          <w:rFonts w:hint="eastAsia"/>
        </w:rPr>
        <w:t xml:space="preserve">SparseVector(size, indices, values) </w:t>
      </w:r>
      <w:r>
        <w:rPr>
          <w:rFonts w:hint="eastAsia"/>
        </w:rPr>
        <w:t>一个</w:t>
      </w:r>
      <w:r>
        <w:rPr>
          <w:rFonts w:hint="eastAsia"/>
        </w:rPr>
        <w:t xml:space="preserve"> Int 32</w:t>
      </w:r>
      <w:r>
        <w:rPr>
          <w:rFonts w:hint="eastAsia"/>
        </w:rPr>
        <w:t>位，</w:t>
      </w:r>
      <w:r>
        <w:rPr>
          <w:rFonts w:hint="eastAsia"/>
        </w:rPr>
        <w:t xml:space="preserve"> 4</w:t>
      </w:r>
      <w:r>
        <w:rPr>
          <w:rFonts w:hint="eastAsia"/>
        </w:rPr>
        <w:t>字节，对应一个</w:t>
      </w:r>
      <w:r>
        <w:rPr>
          <w:rFonts w:hint="eastAsia"/>
        </w:rPr>
        <w:t>Double64</w:t>
      </w:r>
      <w:r>
        <w:rPr>
          <w:rFonts w:hint="eastAsia"/>
        </w:rPr>
        <w:t>位</w:t>
      </w:r>
      <w:r>
        <w:rPr>
          <w:rFonts w:hint="eastAsia"/>
        </w:rPr>
        <w:t>8</w:t>
      </w:r>
      <w:r>
        <w:rPr>
          <w:rFonts w:hint="eastAsia"/>
        </w:rPr>
        <w:t>字节，一个</w:t>
      </w:r>
      <w:r>
        <w:rPr>
          <w:rFonts w:hint="eastAsia"/>
        </w:rPr>
        <w:t xml:space="preserve">size </w:t>
      </w:r>
      <w:r>
        <w:t>I</w:t>
      </w:r>
      <w:r>
        <w:rPr>
          <w:rFonts w:hint="eastAsia"/>
        </w:rPr>
        <w:t>nt</w:t>
      </w:r>
      <w:r>
        <w:rPr>
          <w:rFonts w:hint="eastAsia"/>
        </w:rPr>
        <w:t>类型</w:t>
      </w:r>
      <w:r>
        <w:rPr>
          <w:rFonts w:hint="eastAsia"/>
        </w:rPr>
        <w:t>4</w:t>
      </w:r>
      <w:r>
        <w:rPr>
          <w:rFonts w:hint="eastAsia"/>
        </w:rPr>
        <w:t>字节，两个</w:t>
      </w:r>
      <w:r>
        <w:rPr>
          <w:rFonts w:hint="eastAsia"/>
        </w:rPr>
        <w:t>Array</w:t>
      </w:r>
      <w:r w:rsidR="00EA65B6">
        <w:rPr>
          <w:rFonts w:hint="eastAsia"/>
        </w:rPr>
        <w:t>的引用各</w:t>
      </w:r>
      <w:r w:rsidR="00EA65B6">
        <w:rPr>
          <w:rFonts w:hint="eastAsia"/>
        </w:rPr>
        <w:t>8</w:t>
      </w:r>
      <w:r>
        <w:rPr>
          <w:rFonts w:hint="eastAsia"/>
        </w:rPr>
        <w:t>字节</w:t>
      </w:r>
      <w:r w:rsidR="00EA65B6">
        <w:rPr>
          <w:rFonts w:hint="eastAsia"/>
        </w:rPr>
        <w:t>，一个</w:t>
      </w:r>
      <w:r w:rsidR="00EA65B6">
        <w:rPr>
          <w:rFonts w:hint="eastAsia"/>
        </w:rPr>
        <w:t>Vector</w:t>
      </w:r>
      <w:r w:rsidR="00EA65B6">
        <w:rPr>
          <w:rFonts w:hint="eastAsia"/>
        </w:rPr>
        <w:t>对象</w:t>
      </w:r>
      <w:r w:rsidR="00EA65B6">
        <w:rPr>
          <w:rFonts w:hint="eastAsia"/>
        </w:rPr>
        <w:t>8</w:t>
      </w:r>
      <w:r w:rsidR="00EA65B6">
        <w:rPr>
          <w:rFonts w:hint="eastAsia"/>
        </w:rPr>
        <w:t>字节，总共</w:t>
      </w:r>
      <w:r w:rsidR="00EA65B6">
        <w:rPr>
          <w:rFonts w:hint="eastAsia"/>
        </w:rPr>
        <w:t>(4+8)*</w:t>
      </w:r>
      <w:r w:rsidR="00EA65B6">
        <w:t xml:space="preserve">nonZeroNum </w:t>
      </w:r>
      <w:r w:rsidR="00EA65B6">
        <w:rPr>
          <w:rFonts w:hint="eastAsia"/>
        </w:rPr>
        <w:t>+ 4 + 8*2 + 8</w:t>
      </w:r>
      <w:r>
        <w:rPr>
          <w:rFonts w:hint="eastAsia"/>
        </w:rPr>
        <w:t>。</w:t>
      </w:r>
    </w:p>
    <w:p w:rsidR="00EA65B6" w:rsidRDefault="00EA65B6" w:rsidP="00984E3C">
      <w:r>
        <w:rPr>
          <w:rFonts w:hint="eastAsia"/>
        </w:rPr>
        <w:t>因此</w:t>
      </w:r>
      <w:r>
        <w:rPr>
          <w:rFonts w:hint="eastAsia"/>
        </w:rPr>
        <w:t>Vector</w:t>
      </w:r>
      <w:r>
        <w:rPr>
          <w:rFonts w:hint="eastAsia"/>
        </w:rPr>
        <w:t>有种方法叫做</w:t>
      </w:r>
      <w:r w:rsidR="0023314F">
        <w:t>compressed</w:t>
      </w:r>
    </w:p>
    <w:p w:rsidR="0023314F" w:rsidRDefault="0023314F" w:rsidP="0023314F">
      <w:r>
        <w:t>def compressed: Vector = {</w:t>
      </w:r>
    </w:p>
    <w:p w:rsidR="0023314F" w:rsidRDefault="0023314F" w:rsidP="0023314F">
      <w:r>
        <w:t>val nnz = numNonzeros</w:t>
      </w:r>
    </w:p>
    <w:p w:rsidR="0023314F" w:rsidRDefault="0023314F" w:rsidP="0023314F">
      <w:r>
        <w:t xml:space="preserve">    // A dense vector needs 8 * size + 8 bytes, while a sparse vector needs 12 * nnz + 20 bytes.</w:t>
      </w:r>
    </w:p>
    <w:p w:rsidR="0023314F" w:rsidRDefault="0023314F" w:rsidP="0023314F">
      <w:r>
        <w:t>if (1.5 * (nnz + 1.0) &lt; size) {</w:t>
      </w:r>
    </w:p>
    <w:p w:rsidR="0023314F" w:rsidRDefault="0023314F" w:rsidP="0023314F">
      <w:r>
        <w:lastRenderedPageBreak/>
        <w:t>toSparse</w:t>
      </w:r>
    </w:p>
    <w:p w:rsidR="0023314F" w:rsidRDefault="0023314F" w:rsidP="0023314F">
      <w:r>
        <w:t xml:space="preserve">    } else {</w:t>
      </w:r>
    </w:p>
    <w:p w:rsidR="0023314F" w:rsidRDefault="0023314F" w:rsidP="0023314F">
      <w:r>
        <w:t>toDense</w:t>
      </w:r>
    </w:p>
    <w:p w:rsidR="0023314F" w:rsidRDefault="0023314F" w:rsidP="0023314F">
      <w:r>
        <w:t xml:space="preserve">    }</w:t>
      </w:r>
    </w:p>
    <w:p w:rsidR="0023314F" w:rsidRDefault="0023314F" w:rsidP="0023314F">
      <w:r>
        <w:t xml:space="preserve">  }</w:t>
      </w:r>
    </w:p>
    <w:p w:rsidR="00984E3C" w:rsidRDefault="00984E3C" w:rsidP="00984E3C"/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如果一个记录超过</w:t>
      </w:r>
      <w:r>
        <w:rPr>
          <w:rFonts w:hint="eastAsia"/>
        </w:rPr>
        <w:t>50%</w:t>
      </w:r>
      <w:r>
        <w:rPr>
          <w:rFonts w:hint="eastAsia"/>
        </w:rPr>
        <w:t>的记录为</w:t>
      </w:r>
      <w:r>
        <w:rPr>
          <w:rFonts w:hint="eastAsia"/>
        </w:rPr>
        <w:t>0</w:t>
      </w:r>
      <w:r>
        <w:rPr>
          <w:rFonts w:hint="eastAsia"/>
        </w:rPr>
        <w:t>值或空值，</w:t>
      </w:r>
      <w:r>
        <w:rPr>
          <w:rFonts w:hint="eastAsia"/>
        </w:rPr>
        <w:t>SparseVector</w:t>
      </w:r>
      <w:r>
        <w:rPr>
          <w:rFonts w:hint="eastAsia"/>
        </w:rPr>
        <w:t>进行运算更快捷；</w:t>
      </w:r>
    </w:p>
    <w:p w:rsidR="009D6A72" w:rsidRDefault="009D6A72" w:rsidP="009D6A72">
      <w:pPr>
        <w:pStyle w:val="a9"/>
        <w:numPr>
          <w:ilvl w:val="0"/>
          <w:numId w:val="22"/>
        </w:numPr>
        <w:ind w:firstLineChars="0"/>
      </w:pPr>
      <w:r>
        <w:rPr>
          <w:rFonts w:hint="eastAsia"/>
        </w:rPr>
        <w:t>它们在最终存储数据的大小上没有区别，都是</w:t>
      </w:r>
      <w:r>
        <w:rPr>
          <w:rFonts w:hint="eastAsia"/>
        </w:rPr>
        <w:t>Int.MaxValue</w:t>
      </w:r>
      <w:r>
        <w:rPr>
          <w:rFonts w:hint="eastAsia"/>
        </w:rPr>
        <w:t>。</w:t>
      </w:r>
    </w:p>
    <w:p w:rsidR="009D6A72" w:rsidRDefault="009D6A72" w:rsidP="009D6A72">
      <w:r>
        <w:t>import org.apache.spark.mllib.linalg.Vectors</w:t>
      </w:r>
    </w:p>
    <w:p w:rsidR="009D6A72" w:rsidRDefault="009D6A72" w:rsidP="009D6A72">
      <w:r>
        <w:t>import org.apache.spark.sql.DataFrame</w:t>
      </w:r>
    </w:p>
    <w:p w:rsidR="009D6A72" w:rsidRDefault="009D6A72" w:rsidP="009D6A72">
      <w:r>
        <w:t>val data = Seq(</w:t>
      </w:r>
    </w:p>
    <w:p w:rsidR="009D6A72" w:rsidRDefault="009D6A72" w:rsidP="009D6A72">
      <w:r>
        <w:t xml:space="preserve">      (-1.0, Vectors.dense(Array(1.0, 3.0, 5.0))),</w:t>
      </w:r>
    </w:p>
    <w:p w:rsidR="009D6A72" w:rsidRDefault="009D6A72" w:rsidP="009D6A72">
      <w:r>
        <w:t xml:space="preserve">      (0.0, Vectors.dense(Array(1.0))),</w:t>
      </w:r>
    </w:p>
    <w:p w:rsidR="009D6A72" w:rsidRDefault="009D6A72" w:rsidP="009D6A72">
      <w:r>
        <w:t xml:space="preserve">      (2.0, Vectors.sparse(2147483647, Array(1, 3), Array(0.0, 1.0)))</w:t>
      </w:r>
    </w:p>
    <w:p w:rsidR="009D6A72" w:rsidRDefault="009D6A72" w:rsidP="009D6A72">
      <w:r>
        <w:t xml:space="preserve">    )</w:t>
      </w:r>
    </w:p>
    <w:p w:rsidR="009D6A72" w:rsidRDefault="009D6A72" w:rsidP="009D6A72"/>
    <w:p w:rsidR="009D6A72" w:rsidRDefault="009D6A72" w:rsidP="009D6A72">
      <w:r>
        <w:t>val dataFrame = sqlc.createDataFrame(data).toDF("features", "notEqualLengthVector")</w:t>
      </w:r>
    </w:p>
    <w:p w:rsidR="009D6A72" w:rsidRDefault="009D6A72" w:rsidP="009D6A72"/>
    <w:p w:rsidR="009D6A72" w:rsidRDefault="009D6A72" w:rsidP="00094EAC">
      <w:pPr>
        <w:ind w:firstLine="420"/>
      </w:pPr>
      <w:r>
        <w:t>dataFrame.show()</w:t>
      </w:r>
    </w:p>
    <w:p w:rsidR="00094EAC" w:rsidRDefault="00094EAC" w:rsidP="00094EAC">
      <w:pPr>
        <w:ind w:firstLine="420"/>
      </w:pPr>
    </w:p>
    <w:p w:rsidR="00094EAC" w:rsidRDefault="00094EAC" w:rsidP="00094EAC">
      <w:pPr>
        <w:pStyle w:val="2"/>
      </w:pPr>
      <w:r>
        <w:rPr>
          <w:rFonts w:hint="eastAsia"/>
        </w:rPr>
        <w:t>多列的</w:t>
      </w:r>
      <w:r>
        <w:rPr>
          <w:rFonts w:hint="eastAsia"/>
        </w:rPr>
        <w:t>udf</w:t>
      </w:r>
      <w:r>
        <w:rPr>
          <w:rFonts w:hint="eastAsia"/>
        </w:rPr>
        <w:t>如何写</w:t>
      </w:r>
    </w:p>
    <w:p w:rsidR="00094EAC" w:rsidRPr="00094EAC" w:rsidRDefault="00094EAC" w:rsidP="00094EAC">
      <w:pPr>
        <w:rPr>
          <w:b/>
        </w:rPr>
      </w:pPr>
      <w:r w:rsidRPr="00094EAC">
        <w:rPr>
          <w:b/>
        </w:rPr>
        <w:t>VectorAssembler</w:t>
      </w:r>
      <w:r w:rsidRPr="00094EAC">
        <w:rPr>
          <w:rFonts w:hint="eastAsia"/>
          <w:b/>
        </w:rPr>
        <w:t>中的源码：</w:t>
      </w:r>
    </w:p>
    <w:p w:rsidR="00094EAC" w:rsidRPr="00094EAC" w:rsidRDefault="00094EAC" w:rsidP="00094E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t>// Data transformation.</w:t>
      </w:r>
      <w:r w:rsidRPr="00094EAC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assembleFunc = 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 xml:space="preserve">udf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 r: Row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VectorAssembler.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assemble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(r.toSeq: _*)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args = 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inputCols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).map { c =&gt;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schema(c).dataType </w:t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DoubleType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VectorUDT =&gt; dataset(c)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_: NumericType | BooleanType =&gt; dataset(c).cast(DoubleType).as(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{c}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_double_</w:t>
      </w:r>
      <w:r w:rsidRPr="00094EAC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uid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dataset.select(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094EAC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assembleFunc(</w:t>
      </w:r>
      <w:r w:rsidRPr="00094EAC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(args : _*)).as($(</w:t>
      </w:r>
      <w:r w:rsidRPr="00094EAC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outputCol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094EAC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94EAC">
        <w:rPr>
          <w:rFonts w:ascii="Consolas" w:eastAsia="宋体" w:hAnsi="Consolas" w:cs="Consolas"/>
          <w:color w:val="A9B7C6"/>
          <w:kern w:val="0"/>
          <w:sz w:val="27"/>
          <w:szCs w:val="27"/>
        </w:rPr>
        <w:t>metadata))</w:t>
      </w:r>
    </w:p>
    <w:p w:rsidR="00094EAC" w:rsidRDefault="00094EAC" w:rsidP="00094EAC"/>
    <w:p w:rsidR="00D5581C" w:rsidRDefault="00D5581C" w:rsidP="00094EAC"/>
    <w:p w:rsidR="00D5581C" w:rsidRDefault="00D5581C" w:rsidP="00094EAC"/>
    <w:p w:rsidR="00D5581C" w:rsidRDefault="00D5581C" w:rsidP="00D5581C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中列名的敏感词问题</w:t>
      </w:r>
    </w:p>
    <w:p w:rsidR="00122B65" w:rsidRDefault="00122B65" w:rsidP="00D5581C">
      <w:r>
        <w:rPr>
          <w:rFonts w:hint="eastAsia"/>
        </w:rPr>
        <w:t>有些特殊符合或者敏感词会被</w:t>
      </w:r>
      <w:r>
        <w:rPr>
          <w:rFonts w:hint="eastAsia"/>
        </w:rPr>
        <w:t>parser</w:t>
      </w:r>
      <w:r>
        <w:rPr>
          <w:rFonts w:hint="eastAsia"/>
        </w:rPr>
        <w:t>解析为语句或者一些语法。</w:t>
      </w:r>
    </w:p>
    <w:p w:rsidR="00122B65" w:rsidRPr="00122B65" w:rsidRDefault="00122B65" w:rsidP="00D5581C">
      <w:r>
        <w:rPr>
          <w:rFonts w:hint="eastAsia"/>
        </w:rPr>
        <w:t>比如“</w:t>
      </w:r>
      <w:r>
        <w:rPr>
          <w:rFonts w:hint="eastAsia"/>
        </w:rPr>
        <w:t>first</w:t>
      </w:r>
      <w:r>
        <w:rPr>
          <w:rFonts w:hint="eastAsia"/>
        </w:rPr>
        <w:t>”，比如“</w:t>
      </w:r>
      <w:r>
        <w:rPr>
          <w:rFonts w:hint="eastAsia"/>
        </w:rPr>
        <w:t>$</w:t>
      </w:r>
      <w:r>
        <w:rPr>
          <w:rFonts w:hint="eastAsia"/>
        </w:rPr>
        <w:t>”</w:t>
      </w:r>
    </w:p>
    <w:p w:rsidR="00D5581C" w:rsidRDefault="00D5581C" w:rsidP="00D5581C">
      <w:r>
        <w:rPr>
          <w:rFonts w:hint="eastAsia"/>
        </w:rPr>
        <w:t>可以加反引号“</w:t>
      </w:r>
      <w:r>
        <w:rPr>
          <w:rFonts w:hint="eastAsia"/>
        </w:rPr>
        <w:t>`</w:t>
      </w:r>
      <w:r>
        <w:rPr>
          <w:rFonts w:hint="eastAsia"/>
        </w:rPr>
        <w:t>”，对于有反引号的列名可以加两个反引号“</w:t>
      </w:r>
      <w:r>
        <w:rPr>
          <w:rFonts w:hint="eastAsia"/>
        </w:rPr>
        <w:t>``</w:t>
      </w:r>
      <w:r>
        <w:rPr>
          <w:rFonts w:hint="eastAsia"/>
        </w:rPr>
        <w:t>”</w:t>
      </w:r>
      <w:r>
        <w:rPr>
          <w:rFonts w:hint="eastAsia"/>
        </w:rPr>
        <w:t>.</w:t>
      </w:r>
    </w:p>
    <w:p w:rsidR="00D5581C" w:rsidRDefault="00D5581C" w:rsidP="00D5581C">
      <w:r>
        <w:rPr>
          <w:rFonts w:hint="eastAsia"/>
        </w:rPr>
        <w:t>在源码中</w:t>
      </w:r>
      <w:r>
        <w:rPr>
          <w:rFonts w:ascii="Consolas" w:hAnsi="Consolas" w:cs="Consolas"/>
          <w:color w:val="C7254E"/>
          <w:szCs w:val="21"/>
          <w:shd w:val="clear" w:color="auto" w:fill="F9F2F4"/>
        </w:rPr>
        <w:t>org.apache.spark.sql.catalyst.parser.PostProcessor</w:t>
      </w:r>
      <w:r>
        <w:rPr>
          <w:rFonts w:ascii="Consolas" w:hAnsi="Consolas" w:cs="Consolas" w:hint="eastAsia"/>
          <w:color w:val="C7254E"/>
          <w:szCs w:val="21"/>
          <w:shd w:val="clear" w:color="auto" w:fill="F9F2F4"/>
        </w:rPr>
        <w:t>中有这些匹配模式。</w:t>
      </w:r>
    </w:p>
    <w:p w:rsidR="00D5581C" w:rsidRDefault="00D5581C" w:rsidP="00D5581C">
      <w:r>
        <w:t>scala&gt; df.select(expr("```x```.a"), expr("```x```")("b")).printSchema</w:t>
      </w:r>
    </w:p>
    <w:p w:rsidR="00D5581C" w:rsidRDefault="00D5581C" w:rsidP="00D5581C"/>
    <w:p w:rsidR="00D5581C" w:rsidRDefault="00D5581C" w:rsidP="00D5581C"/>
    <w:p w:rsidR="00932158" w:rsidRDefault="00932158" w:rsidP="00932158">
      <w:pPr>
        <w:pStyle w:val="2"/>
      </w:pPr>
      <w:r>
        <w:rPr>
          <w:rFonts w:hint="eastAsia"/>
        </w:rPr>
        <w:t>map + case</w:t>
      </w:r>
      <w:r>
        <w:rPr>
          <w:rFonts w:hint="eastAsia"/>
        </w:rPr>
        <w:t>中省略</w:t>
      </w:r>
      <w:r>
        <w:rPr>
          <w:rFonts w:hint="eastAsia"/>
        </w:rPr>
        <w:t>match</w:t>
      </w:r>
    </w:p>
    <w:p w:rsidR="00932158" w:rsidRPr="00932158" w:rsidRDefault="00932158" w:rsidP="0093215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data.select(colName).</w:t>
      </w:r>
      <w:r w:rsidRPr="00932158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rdd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.map {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(sv: SparseVector) =&gt; sv.toDense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Row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(dv: DenseVector) =&gt; dv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_ =&gt;</w:t>
      </w:r>
      <w:r w:rsidRPr="00932158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没有识别到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vector</w:t>
      </w:r>
      <w:r w:rsidRPr="00932158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类型</w:t>
      </w:r>
      <w:r w:rsidRPr="00932158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932158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932158" w:rsidRDefault="00932158" w:rsidP="00932158">
      <w:r>
        <w:rPr>
          <w:rFonts w:hint="eastAsia"/>
        </w:rPr>
        <w:t>真牛逼</w:t>
      </w:r>
    </w:p>
    <w:p w:rsidR="00512809" w:rsidRDefault="00512809" w:rsidP="00932158"/>
    <w:p w:rsidR="00512809" w:rsidRDefault="00512809" w:rsidP="00932158"/>
    <w:p w:rsidR="00714971" w:rsidRDefault="00714971" w:rsidP="00714971">
      <w:pPr>
        <w:pStyle w:val="2"/>
      </w:pPr>
      <w:r>
        <w:rPr>
          <w:rFonts w:hint="eastAsia"/>
        </w:rPr>
        <w:lastRenderedPageBreak/>
        <w:t>列名中有点，出现</w:t>
      </w:r>
      <w:r>
        <w:rPr>
          <w:rFonts w:hint="eastAsia"/>
        </w:rPr>
        <w:t>outOFindexException -1</w:t>
      </w:r>
    </w:p>
    <w:p w:rsidR="00714971" w:rsidRDefault="00714971" w:rsidP="00714971">
      <w:r>
        <w:rPr>
          <w:rFonts w:hint="eastAsia"/>
        </w:rPr>
        <w:t>描述：原数据中有引号“</w:t>
      </w:r>
      <w:r>
        <w:t>”</w:t>
      </w:r>
      <w:r>
        <w:rPr>
          <w:rFonts w:hint="eastAsia"/>
        </w:rPr>
        <w:t>”，将列名中的引号换为“</w:t>
      </w:r>
      <w:r>
        <w:rPr>
          <w:rFonts w:hint="eastAsia"/>
        </w:rPr>
        <w:t>.</w:t>
      </w:r>
      <w:r>
        <w:rPr>
          <w:rFonts w:hint="eastAsia"/>
        </w:rPr>
        <w:t>”，报错</w:t>
      </w:r>
    </w:p>
    <w:p w:rsidR="00714971" w:rsidRDefault="00714971" w:rsidP="00714971">
      <w:r>
        <w:rPr>
          <w:rFonts w:hint="eastAsia"/>
        </w:rPr>
        <w:t>解析：</w:t>
      </w:r>
    </w:p>
    <w:p w:rsidR="00714971" w:rsidRDefault="00714971" w:rsidP="00714971">
      <w:r>
        <w:rPr>
          <w:rFonts w:hint="eastAsia"/>
        </w:rPr>
        <w:t>是由于将</w:t>
      </w:r>
      <w:r>
        <w:rPr>
          <w:rFonts w:hint="eastAsia"/>
        </w:rPr>
        <w:t>.</w:t>
      </w:r>
      <w:r>
        <w:rPr>
          <w:rFonts w:hint="eastAsia"/>
        </w:rPr>
        <w:t>解析的问题，加入反引号“</w:t>
      </w:r>
      <w:r>
        <w:rPr>
          <w:rFonts w:hint="eastAsia"/>
        </w:rPr>
        <w:t>`</w:t>
      </w:r>
      <w:r>
        <w:rPr>
          <w:rFonts w:hint="eastAsia"/>
        </w:rPr>
        <w:t>”，</w:t>
      </w:r>
    </w:p>
    <w:p w:rsidR="00714971" w:rsidRPr="00714971" w:rsidRDefault="00714971" w:rsidP="00714971">
      <w:r>
        <w:rPr>
          <w:rFonts w:hint="eastAsia"/>
        </w:rPr>
        <w:t>发现</w:t>
      </w:r>
      <w:r>
        <w:rPr>
          <w:rFonts w:hint="eastAsia"/>
        </w:rPr>
        <w:t>drop</w:t>
      </w:r>
      <w:r>
        <w:rPr>
          <w:rFonts w:hint="eastAsia"/>
        </w:rPr>
        <w:t>加反引号没效果，于是不能</w:t>
      </w:r>
      <w:r>
        <w:rPr>
          <w:rFonts w:hint="eastAsia"/>
        </w:rPr>
        <w:t>selectExpr(</w:t>
      </w:r>
      <w:r>
        <w:t>“</w:t>
      </w:r>
      <w:r>
        <w:rPr>
          <w:rFonts w:hint="eastAsia"/>
        </w:rPr>
        <w:t>*</w:t>
      </w:r>
      <w:r>
        <w:t>”</w:t>
      </w:r>
      <w:r>
        <w:rPr>
          <w:rFonts w:hint="eastAsia"/>
        </w:rPr>
        <w:t xml:space="preserve">, </w:t>
      </w:r>
      <w:r>
        <w:t>“</w:t>
      </w:r>
      <w:r>
        <w:rPr>
          <w:rFonts w:hint="eastAsia"/>
        </w:rPr>
        <w:t>`oldName` as `newName`</w:t>
      </w:r>
      <w:r>
        <w:t>”</w:t>
      </w:r>
      <w:r>
        <w:rPr>
          <w:rFonts w:hint="eastAsia"/>
        </w:rPr>
        <w:t>).drop(</w:t>
      </w:r>
      <w:r>
        <w:t>“</w:t>
      </w:r>
      <w:r>
        <w:rPr>
          <w:rFonts w:hint="eastAsia"/>
        </w:rPr>
        <w:t>`oldNmae`</w:t>
      </w:r>
      <w:r>
        <w:t>”</w:t>
      </w:r>
      <w:r>
        <w:rPr>
          <w:rFonts w:hint="eastAsia"/>
        </w:rPr>
        <w:t>)</w:t>
      </w:r>
    </w:p>
    <w:p w:rsidR="00714971" w:rsidRDefault="00714971" w:rsidP="0071497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exprSQL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for </w:t>
      </w:r>
      <w:r>
        <w:rPr>
          <w:rFonts w:ascii="Consolas" w:hAnsi="Consolas" w:cs="Consolas"/>
          <w:color w:val="A9B7C6"/>
          <w:sz w:val="27"/>
          <w:szCs w:val="27"/>
        </w:rPr>
        <w:t xml:space="preserve">(sField &lt;- schema)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yield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(sField.dataType == StringType)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colName = sField.name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strTemp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 xml:space="preserve">(i ==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head = colName.getBytes()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if </w:t>
      </w:r>
      <w:r>
        <w:rPr>
          <w:rFonts w:ascii="Consolas" w:hAnsi="Consolas" w:cs="Consolas"/>
          <w:color w:val="A9B7C6"/>
          <w:sz w:val="27"/>
          <w:szCs w:val="27"/>
        </w:rPr>
        <w:t>(head(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17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69</w:t>
      </w:r>
      <w:r>
        <w:rPr>
          <w:rFonts w:ascii="Consolas" w:hAnsi="Consolas" w:cs="Consolas"/>
          <w:color w:val="A9B7C6"/>
          <w:sz w:val="27"/>
          <w:szCs w:val="27"/>
        </w:rPr>
        <w:t>) &amp;&amp; head(</w:t>
      </w:r>
      <w:r>
        <w:rPr>
          <w:rFonts w:ascii="Consolas" w:hAnsi="Consolas" w:cs="Consolas"/>
          <w:color w:val="6897BB"/>
          <w:sz w:val="27"/>
          <w:szCs w:val="27"/>
        </w:rPr>
        <w:t>2</w:t>
      </w:r>
      <w:r>
        <w:rPr>
          <w:rFonts w:ascii="Consolas" w:hAnsi="Consolas" w:cs="Consolas"/>
          <w:color w:val="A9B7C6"/>
          <w:sz w:val="27"/>
          <w:szCs w:val="27"/>
        </w:rPr>
        <w:t>) == (-</w:t>
      </w:r>
      <w:r>
        <w:rPr>
          <w:rFonts w:ascii="Consolas" w:hAnsi="Consolas" w:cs="Consolas"/>
          <w:color w:val="6897BB"/>
          <w:sz w:val="27"/>
          <w:szCs w:val="27"/>
        </w:rPr>
        <w:t>65</w:t>
      </w:r>
      <w:r>
        <w:rPr>
          <w:rFonts w:ascii="Consolas" w:hAnsi="Consolas" w:cs="Consolas"/>
          <w:color w:val="A9B7C6"/>
          <w:sz w:val="27"/>
          <w:szCs w:val="27"/>
        </w:rPr>
        <w:t>)) head.drop(</w:t>
      </w:r>
      <w:r>
        <w:rPr>
          <w:rFonts w:ascii="Consolas" w:hAnsi="Consolas" w:cs="Consolas"/>
          <w:color w:val="6897BB"/>
          <w:sz w:val="27"/>
          <w:szCs w:val="27"/>
        </w:rPr>
        <w:t>3</w:t>
      </w:r>
      <w:r>
        <w:rPr>
          <w:rFonts w:ascii="Consolas" w:hAnsi="Consolas" w:cs="Consolas"/>
          <w:color w:val="A9B7C6"/>
          <w:sz w:val="27"/>
          <w:szCs w:val="27"/>
        </w:rPr>
        <w:t xml:space="preserve">).map(_.toChar).mkString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}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else </w:t>
      </w:r>
      <w:r>
        <w:rPr>
          <w:rFonts w:ascii="Consolas" w:hAnsi="Consolas" w:cs="Consolas"/>
          <w:color w:val="A9B7C6"/>
          <w:sz w:val="27"/>
          <w:szCs w:val="27"/>
        </w:rPr>
        <w:t>colName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catch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 xml:space="preserve">colName </w:t>
      </w:r>
      <w:r>
        <w:rPr>
          <w:rFonts w:cs="Consolas" w:hint="eastAsia"/>
          <w:color w:val="6A8759"/>
          <w:sz w:val="27"/>
          <w:szCs w:val="27"/>
        </w:rPr>
        <w:t>处失败，此时</w:t>
      </w:r>
      <w:r>
        <w:rPr>
          <w:rFonts w:ascii="Consolas" w:hAnsi="Consolas" w:cs="Consolas"/>
          <w:color w:val="6A8759"/>
          <w:sz w:val="27"/>
          <w:szCs w:val="27"/>
        </w:rPr>
        <w:t xml:space="preserve">i = 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i</w:t>
      </w:r>
      <w:r>
        <w:rPr>
          <w:rFonts w:ascii="Consolas" w:hAnsi="Consolas" w:cs="Consolas"/>
          <w:color w:val="6A8759"/>
          <w:sz w:val="27"/>
          <w:szCs w:val="27"/>
        </w:rPr>
        <w:t xml:space="preserve">, 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t>//        val newName=colName.substring(colName.indexOf("\"")+1,colName.lastIndexOf("\""))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color w:val="808080"/>
          <w:sz w:val="27"/>
          <w:szCs w:val="27"/>
        </w:rPr>
        <w:lastRenderedPageBreak/>
        <w:t xml:space="preserve">    //        val newName = colName.trim.slice(1, colName.length - 1)</w:t>
      </w:r>
      <w:r>
        <w:rPr>
          <w:rFonts w:ascii="Consolas" w:hAnsi="Consolas" w:cs="Consolas"/>
          <w:color w:val="808080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newName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try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  func(strTemp.trim)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catch 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 xml:space="preserve">e: </w:t>
      </w:r>
      <w:r>
        <w:rPr>
          <w:rFonts w:ascii="Consolas" w:hAnsi="Consolas" w:cs="Consolas"/>
          <w:color w:val="4E807D"/>
          <w:sz w:val="27"/>
          <w:szCs w:val="27"/>
        </w:rPr>
        <w:t xml:space="preserve">Exception </w:t>
      </w:r>
      <w:r>
        <w:rPr>
          <w:rFonts w:ascii="Consolas" w:hAnsi="Consolas" w:cs="Consolas"/>
          <w:color w:val="A9B7C6"/>
          <w:sz w:val="27"/>
          <w:szCs w:val="27"/>
        </w:rPr>
        <w:t>=&gt;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throw new </w:t>
      </w:r>
      <w:r>
        <w:rPr>
          <w:rFonts w:ascii="Consolas" w:hAnsi="Consolas" w:cs="Consolas"/>
          <w:color w:val="A9B7C6"/>
          <w:sz w:val="27"/>
          <w:szCs w:val="27"/>
        </w:rPr>
        <w:t>Exception(</w:t>
      </w:r>
      <w:r>
        <w:rPr>
          <w:rFonts w:ascii="Consolas" w:hAnsi="Consolas" w:cs="Consolas"/>
          <w:color w:val="6A8759"/>
          <w:sz w:val="27"/>
          <w:szCs w:val="27"/>
        </w:rPr>
        <w:t>s"</w:t>
      </w:r>
      <w:r>
        <w:rPr>
          <w:rFonts w:cs="Consolas" w:hint="eastAsia"/>
          <w:color w:val="6A8759"/>
          <w:sz w:val="27"/>
          <w:szCs w:val="27"/>
        </w:rPr>
        <w:t>在此处失败，错误在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{strTemp.trim}</w:t>
      </w:r>
      <w:r>
        <w:rPr>
          <w:rFonts w:ascii="Consolas" w:hAnsi="Consolas" w:cs="Consolas"/>
          <w:color w:val="6A8759"/>
          <w:sz w:val="27"/>
          <w:szCs w:val="27"/>
        </w:rPr>
        <w:t>,</w:t>
      </w:r>
      <w:r>
        <w:rPr>
          <w:rFonts w:cs="Consolas" w:hint="eastAsia"/>
          <w:color w:val="6A8759"/>
          <w:sz w:val="27"/>
          <w:szCs w:val="27"/>
        </w:rPr>
        <w:t>错误</w:t>
      </w:r>
      <w:r>
        <w:rPr>
          <w:rFonts w:ascii="Consolas" w:hAnsi="Consolas" w:cs="Consolas"/>
          <w:b/>
          <w:bCs/>
          <w:color w:val="00B8BB"/>
          <w:sz w:val="27"/>
          <w:szCs w:val="27"/>
        </w:rPr>
        <w:t>$</w:t>
      </w:r>
      <w:r>
        <w:rPr>
          <w:rFonts w:ascii="Consolas" w:hAnsi="Consolas" w:cs="Consolas"/>
          <w:color w:val="A9B7C6"/>
          <w:sz w:val="27"/>
          <w:szCs w:val="27"/>
        </w:rPr>
        <w:t>{e.getMessage}</w:t>
      </w:r>
      <w:r>
        <w:rPr>
          <w:rFonts w:ascii="Consolas" w:hAnsi="Consolas" w:cs="Consolas"/>
          <w:color w:val="6A8759"/>
          <w:sz w:val="27"/>
          <w:szCs w:val="27"/>
        </w:rPr>
        <w:t>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(colName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>newName)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else</w:t>
      </w:r>
      <w:r>
        <w:rPr>
          <w:rFonts w:ascii="Consolas" w:hAnsi="Consolas" w:cs="Consolas"/>
          <w:color w:val="A9B7C6"/>
          <w:sz w:val="27"/>
          <w:szCs w:val="27"/>
        </w:rPr>
        <w:t>{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  (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6A8759"/>
          <w:sz w:val="27"/>
          <w:szCs w:val="27"/>
        </w:rPr>
        <w:t>"f"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}</w:t>
      </w:r>
      <w:r>
        <w:rPr>
          <w:rFonts w:ascii="Consolas" w:hAnsi="Consolas" w:cs="Consolas"/>
          <w:color w:val="A9B7C6"/>
          <w:sz w:val="27"/>
          <w:szCs w:val="27"/>
        </w:rPr>
        <w:br/>
        <w:t>}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 = inputDf.selectExpr(exprSQL.map{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case </w:t>
      </w:r>
      <w:r>
        <w:rPr>
          <w:rFonts w:ascii="Consolas" w:hAnsi="Consolas" w:cs="Consolas"/>
          <w:color w:val="A9B7C6"/>
          <w:sz w:val="27"/>
          <w:szCs w:val="27"/>
        </w:rPr>
        <w:t>(colN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color w:val="A9B7C6"/>
          <w:sz w:val="27"/>
          <w:szCs w:val="27"/>
        </w:rPr>
        <w:t xml:space="preserve">newN) </w:t>
      </w:r>
      <w:ins w:id="24" w:author="theirs" w:date="2018-07-24T08:32:00Z">
        <w:r>
          <w:rPr>
            <w:rFonts w:ascii="Consolas" w:hAnsi="Consolas" w:cs="Consolas"/>
            <w:color w:val="A9B7C6"/>
            <w:sz w:val="27"/>
            <w:szCs w:val="27"/>
          </w:rPr>
          <w:t>=&gt;</w:t>
        </w:r>
      </w:ins>
      <w:ins w:id="25" w:author="dell" w:date="2018-07-24T08:32:00Z">
        <w:r>
          <w:rPr>
            <w:rFonts w:ascii="Consolas" w:hAnsi="Consolas" w:cs="Consolas"/>
            <w:color w:val="6A8759"/>
            <w:sz w:val="27"/>
            <w:szCs w:val="27"/>
          </w:rPr>
          <w:t>"`"</w:t>
        </w:r>
      </w:ins>
      <w:r>
        <w:rPr>
          <w:rFonts w:ascii="Consolas" w:hAnsi="Consolas" w:cs="Consolas"/>
          <w:color w:val="A9B7C6"/>
          <w:sz w:val="27"/>
          <w:szCs w:val="27"/>
        </w:rPr>
        <w:t xml:space="preserve">+ colN 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 as " </w:t>
      </w:r>
      <w:r>
        <w:rPr>
          <w:rFonts w:ascii="Consolas" w:hAnsi="Consolas" w:cs="Consolas"/>
          <w:color w:val="A9B7C6"/>
          <w:sz w:val="27"/>
          <w:szCs w:val="27"/>
        </w:rPr>
        <w:t xml:space="preserve">+ </w:t>
      </w:r>
      <w:r>
        <w:rPr>
          <w:rFonts w:ascii="Consolas" w:hAnsi="Consolas" w:cs="Consolas"/>
          <w:color w:val="6A8759"/>
          <w:sz w:val="27"/>
          <w:szCs w:val="27"/>
        </w:rPr>
        <w:t xml:space="preserve">"`" </w:t>
      </w:r>
      <w:r>
        <w:rPr>
          <w:rFonts w:ascii="Consolas" w:hAnsi="Consolas" w:cs="Consolas"/>
          <w:color w:val="A9B7C6"/>
          <w:sz w:val="27"/>
          <w:szCs w:val="27"/>
        </w:rPr>
        <w:t xml:space="preserve">+ newN + </w:t>
      </w:r>
      <w:r>
        <w:rPr>
          <w:rFonts w:ascii="Consolas" w:hAnsi="Consolas" w:cs="Consolas"/>
          <w:color w:val="6A8759"/>
          <w:sz w:val="27"/>
          <w:szCs w:val="27"/>
        </w:rPr>
        <w:t>"`"</w:t>
      </w:r>
      <w:r>
        <w:rPr>
          <w:rFonts w:ascii="Consolas" w:hAnsi="Consolas" w:cs="Consolas"/>
          <w:color w:val="A9B7C6"/>
          <w:sz w:val="27"/>
          <w:szCs w:val="27"/>
        </w:rPr>
        <w:t>}:_*)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inputDf.show</w:t>
      </w:r>
    </w:p>
    <w:p w:rsidR="00714971" w:rsidRPr="00714971" w:rsidRDefault="00714971" w:rsidP="00714971"/>
    <w:p w:rsidR="00BB3495" w:rsidRDefault="00BB3495" w:rsidP="00CD2EF9"/>
    <w:p w:rsidR="005B37D9" w:rsidRDefault="005B37D9" w:rsidP="00CD2EF9"/>
    <w:p w:rsidR="005B37D9" w:rsidRDefault="005B37D9" w:rsidP="005B37D9">
      <w:pPr>
        <w:pStyle w:val="2"/>
      </w:pPr>
      <w:r>
        <w:rPr>
          <w:rFonts w:hint="eastAsia"/>
        </w:rPr>
        <w:lastRenderedPageBreak/>
        <w:t>spark SQL</w:t>
      </w:r>
      <w:r>
        <w:rPr>
          <w:rFonts w:hint="eastAsia"/>
        </w:rPr>
        <w:t>中过滤出非索引类的数值</w:t>
      </w:r>
    </w:p>
    <w:p w:rsidR="005B37D9" w:rsidRDefault="005B37D9" w:rsidP="005B37D9">
      <w:r>
        <w:rPr>
          <w:rFonts w:hint="eastAsia"/>
        </w:rPr>
        <w:t>需要为大于等于</w:t>
      </w:r>
      <w:r>
        <w:rPr>
          <w:rFonts w:hint="eastAsia"/>
        </w:rPr>
        <w:t>0</w:t>
      </w:r>
      <w:r>
        <w:rPr>
          <w:rFonts w:hint="eastAsia"/>
        </w:rPr>
        <w:t>的自然数，可以是</w:t>
      </w:r>
      <w:r>
        <w:rPr>
          <w:rFonts w:hint="eastAsia"/>
        </w:rPr>
        <w:t>double</w:t>
      </w:r>
      <w:r>
        <w:rPr>
          <w:rFonts w:hint="eastAsia"/>
        </w:rPr>
        <w:t>类型，但数值必须相等。</w:t>
      </w:r>
    </w:p>
    <w:p w:rsidR="005B37D9" w:rsidRDefault="005B37D9" w:rsidP="005B37D9"/>
    <w:p w:rsidR="005B37D9" w:rsidRDefault="005B37D9" w:rsidP="005B37D9">
      <w:pPr>
        <w:pStyle w:val="2"/>
      </w:pPr>
      <w:r>
        <w:t>S</w:t>
      </w:r>
      <w:r>
        <w:rPr>
          <w:rFonts w:hint="eastAsia"/>
        </w:rPr>
        <w:t>parkSQL</w:t>
      </w:r>
      <w:r>
        <w:rPr>
          <w:rFonts w:hint="eastAsia"/>
        </w:rPr>
        <w:t>对</w:t>
      </w:r>
      <w:r>
        <w:rPr>
          <w:rFonts w:hint="eastAsia"/>
        </w:rPr>
        <w:t>sql</w:t>
      </w:r>
      <w:r>
        <w:rPr>
          <w:rFonts w:hint="eastAsia"/>
        </w:rPr>
        <w:t>树中</w:t>
      </w:r>
      <w:r>
        <w:rPr>
          <w:rFonts w:hint="eastAsia"/>
        </w:rPr>
        <w:t>count</w:t>
      </w:r>
      <w:r>
        <w:rPr>
          <w:rFonts w:hint="eastAsia"/>
        </w:rPr>
        <w:t>的优化</w:t>
      </w:r>
    </w:p>
    <w:p w:rsidR="005B37D9" w:rsidRDefault="005B37D9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count</w:t>
      </w:r>
      <w:r>
        <w:rPr>
          <w:rFonts w:hint="eastAsia"/>
        </w:rPr>
        <w:t>语句，只执行触及到</w:t>
      </w:r>
      <w:r>
        <w:rPr>
          <w:rFonts w:hint="eastAsia"/>
        </w:rPr>
        <w:t>count</w:t>
      </w:r>
      <w:r>
        <w:rPr>
          <w:rFonts w:hint="eastAsia"/>
        </w:rPr>
        <w:t>的语法树（一般也就是生成</w:t>
      </w:r>
      <w:r>
        <w:rPr>
          <w:rFonts w:hint="eastAsia"/>
        </w:rPr>
        <w:t>count</w:t>
      </w:r>
      <w:r>
        <w:rPr>
          <w:rFonts w:hint="eastAsia"/>
        </w:rPr>
        <w:t>的表的语句，</w:t>
      </w:r>
      <w:r w:rsidR="00E91D81">
        <w:rPr>
          <w:rFonts w:hint="eastAsia"/>
        </w:rPr>
        <w:t>因为</w:t>
      </w:r>
      <w:r w:rsidR="00E91D81">
        <w:rPr>
          <w:rFonts w:hint="eastAsia"/>
        </w:rPr>
        <w:t>count</w:t>
      </w:r>
      <w:r w:rsidR="00E91D81">
        <w:rPr>
          <w:rFonts w:hint="eastAsia"/>
        </w:rPr>
        <w:t>操作</w:t>
      </w:r>
      <w:r w:rsidR="00E91D81">
        <w:rPr>
          <w:rFonts w:hint="eastAsia"/>
        </w:rPr>
        <w:t>collect</w:t>
      </w:r>
      <w:r w:rsidR="00E91D81">
        <w:rPr>
          <w:rFonts w:hint="eastAsia"/>
        </w:rPr>
        <w:t>的</w:t>
      </w:r>
      <w:r w:rsidR="00E91D81" w:rsidRPr="00E91D81">
        <w:t>withCallback</w:t>
      </w:r>
      <w:r w:rsidR="00E91D81">
        <w:rPr>
          <w:rFonts w:hint="eastAsia"/>
        </w:rPr>
        <w:t>为</w:t>
      </w:r>
      <w:r w:rsidR="00E91D81">
        <w:rPr>
          <w:rFonts w:hint="eastAsia"/>
        </w:rPr>
        <w:t>false</w:t>
      </w:r>
      <w:r w:rsidR="00E91D81">
        <w:rPr>
          <w:rFonts w:hint="eastAsia"/>
        </w:rPr>
        <w:t>，不会触发</w:t>
      </w:r>
      <w:r w:rsidR="00E91D81">
        <w:t>df.queryExecution.executedPlan</w:t>
      </w:r>
      <w:r w:rsidR="00E91D81">
        <w:rPr>
          <w:rFonts w:hint="eastAsia"/>
        </w:rPr>
        <w:t>的遍历执行），如下面的例子。</w:t>
      </w:r>
    </w:p>
    <w:p w:rsidR="005B37D9" w:rsidRDefault="005B37D9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如果执行</w:t>
      </w:r>
      <w:r>
        <w:rPr>
          <w:rFonts w:hint="eastAsia"/>
        </w:rPr>
        <w:t>collect</w:t>
      </w:r>
      <w:r>
        <w:rPr>
          <w:rFonts w:hint="eastAsia"/>
        </w:rPr>
        <w:t>类操作，执行所有的语法树</w:t>
      </w:r>
      <w:r w:rsidR="00E91D81">
        <w:rPr>
          <w:rFonts w:hint="eastAsia"/>
        </w:rPr>
        <w:t>。</w:t>
      </w:r>
    </w:p>
    <w:p w:rsidR="00E91D81" w:rsidRDefault="00E91D81" w:rsidP="005B37D9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例子如下：</w:t>
      </w:r>
    </w:p>
    <w:p w:rsidR="00E91D81" w:rsidRPr="00E91D81" w:rsidRDefault="00E91D81" w:rsidP="00E91D81">
      <w:pPr>
        <w:pStyle w:val="a9"/>
        <w:widowControl/>
        <w:numPr>
          <w:ilvl w:val="0"/>
          <w:numId w:val="25"/>
        </w:num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rawDataFrame = </w:t>
      </w:r>
      <w:r w:rsidRPr="00E91D81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32f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27f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22f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25f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(-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0.1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23f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Vectors.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dense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).map(_.toDouble))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"s"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"d"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).toDF(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"intType"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"floatType"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"feature"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"arrayArray"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inputCol = 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rawDataFrame.select(inputCol).filter(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s"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!= floor(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) or </w:t>
      </w:r>
      <w:r w:rsidRPr="00E91D81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inputCol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&lt; 0"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).show()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 = NullableFunctions.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udf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((d: 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>Double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 =&gt;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if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(d &lt;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宋体" w:eastAsia="宋体" w:hAnsi="宋体" w:cs="Consolas" w:hint="eastAsia"/>
          <w:color w:val="6A8759"/>
          <w:kern w:val="0"/>
          <w:sz w:val="27"/>
          <w:szCs w:val="27"/>
        </w:rPr>
        <w:t>数值错误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E91D81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import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org.apache.spark.sql.functions.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br/>
        <w:t>println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))).count())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不报错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rawDataFrame.withColumn(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"newName"</w:t>
      </w:r>
      <w:r w:rsidRPr="00E91D81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transform(</w:t>
      </w:r>
      <w:r w:rsidRPr="00E91D81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E91D81">
        <w:rPr>
          <w:rFonts w:ascii="Consolas" w:eastAsia="宋体" w:hAnsi="Consolas" w:cs="Consolas"/>
          <w:color w:val="6A8759"/>
          <w:kern w:val="0"/>
          <w:sz w:val="27"/>
          <w:szCs w:val="27"/>
        </w:rPr>
        <w:t>"label"</w:t>
      </w:r>
      <w:r w:rsidRPr="00E91D81">
        <w:rPr>
          <w:rFonts w:ascii="Consolas" w:eastAsia="宋体" w:hAnsi="Consolas" w:cs="Consolas"/>
          <w:color w:val="A9B7C6"/>
          <w:kern w:val="0"/>
          <w:sz w:val="27"/>
          <w:szCs w:val="27"/>
        </w:rPr>
        <w:t>))).show()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 xml:space="preserve"> // </w:t>
      </w:r>
      <w:r w:rsidRPr="00E91D81">
        <w:rPr>
          <w:rFonts w:ascii="Consolas" w:eastAsia="宋体" w:hAnsi="Consolas" w:cs="Consolas" w:hint="eastAsia"/>
          <w:color w:val="A9B7C6"/>
          <w:kern w:val="0"/>
          <w:sz w:val="27"/>
          <w:szCs w:val="27"/>
        </w:rPr>
        <w:t>报错</w:t>
      </w:r>
    </w:p>
    <w:p w:rsidR="00E91D81" w:rsidRDefault="00E91D81" w:rsidP="00E91D81"/>
    <w:p w:rsidR="00E91D81" w:rsidRPr="005B37D9" w:rsidRDefault="00E91D81" w:rsidP="00E91D81">
      <w:pPr>
        <w:pStyle w:val="a9"/>
        <w:numPr>
          <w:ilvl w:val="0"/>
          <w:numId w:val="25"/>
        </w:numPr>
        <w:ind w:firstLineChars="0"/>
      </w:pPr>
      <w:r>
        <w:rPr>
          <w:rFonts w:hint="eastAsia"/>
        </w:rPr>
        <w:t>那么问题来了，超大数据的转换，如果我要测</w:t>
      </w:r>
      <w:r>
        <w:rPr>
          <w:rFonts w:hint="eastAsia"/>
        </w:rPr>
        <w:t>transform</w:t>
      </w:r>
      <w:r>
        <w:rPr>
          <w:rFonts w:hint="eastAsia"/>
        </w:rPr>
        <w:t>操作的性能，如何才能测出来了？</w:t>
      </w:r>
    </w:p>
    <w:p w:rsidR="005B37D9" w:rsidRDefault="005B37D9" w:rsidP="005B37D9"/>
    <w:p w:rsidR="00353A2C" w:rsidRDefault="00353A2C" w:rsidP="005B37D9"/>
    <w:p w:rsidR="00353A2C" w:rsidRDefault="00353A2C" w:rsidP="00353A2C">
      <w:pPr>
        <w:pStyle w:val="2"/>
      </w:pPr>
      <w:r>
        <w:rPr>
          <w:rFonts w:hint="eastAsia"/>
        </w:rPr>
        <w:t>如何创建一个</w:t>
      </w:r>
      <w:r>
        <w:rPr>
          <w:rFonts w:hint="eastAsia"/>
        </w:rPr>
        <w:t>Exception</w:t>
      </w:r>
    </w:p>
    <w:p w:rsidR="00353A2C" w:rsidRPr="00353A2C" w:rsidRDefault="00353A2C" w:rsidP="00353A2C">
      <w:r>
        <w:t>S</w:t>
      </w:r>
      <w:r>
        <w:rPr>
          <w:rFonts w:hint="eastAsia"/>
        </w:rPr>
        <w:t>park.sql.</w:t>
      </w:r>
      <w:r w:rsidRPr="00353A2C">
        <w:t xml:space="preserve"> org.apache.spark.sql.types</w:t>
      </w:r>
      <w:r w:rsidRPr="00353A2C">
        <w:rPr>
          <w:rFonts w:hint="eastAsia"/>
        </w:rPr>
        <w:t>.</w:t>
      </w:r>
      <w:r w:rsidRPr="00353A2C">
        <w:t>DataTypeParser</w:t>
      </w:r>
      <w:r>
        <w:rPr>
          <w:rFonts w:hint="eastAsia"/>
        </w:rPr>
        <w:t>提供了一个不错的思路</w:t>
      </w:r>
    </w:p>
    <w:p w:rsidR="00353A2C" w:rsidRPr="00353A2C" w:rsidRDefault="00353A2C" w:rsidP="00353A2C"/>
    <w:p w:rsidR="00353A2C" w:rsidRPr="00353A2C" w:rsidRDefault="00353A2C" w:rsidP="00353A2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lastRenderedPageBreak/>
        <w:t xml:space="preserve">/** The exception thrown from the 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[[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DataTypeParser</w:t>
      </w:r>
      <w:r w:rsidRPr="00353A2C">
        <w:rPr>
          <w:rFonts w:ascii="Consolas" w:eastAsia="宋体" w:hAnsi="Consolas" w:cs="Consolas"/>
          <w:color w:val="77B767"/>
          <w:kern w:val="0"/>
          <w:sz w:val="27"/>
          <w:szCs w:val="27"/>
        </w:rPr>
        <w:t>]]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. */</w:t>
      </w:r>
      <w:r w:rsidRPr="00353A2C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[sql]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DataTypeException(message: </w:t>
      </w:r>
      <w:r w:rsidRPr="00353A2C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 </w:t>
      </w:r>
      <w:r w:rsidRPr="00353A2C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extends </w:t>
      </w:r>
      <w:r w:rsidRPr="00353A2C">
        <w:rPr>
          <w:rFonts w:ascii="Consolas" w:eastAsia="宋体" w:hAnsi="Consolas" w:cs="Consolas"/>
          <w:color w:val="A9B7C6"/>
          <w:kern w:val="0"/>
          <w:sz w:val="27"/>
          <w:szCs w:val="27"/>
        </w:rPr>
        <w:t>Exception(message)</w:t>
      </w:r>
    </w:p>
    <w:p w:rsidR="00353A2C" w:rsidRDefault="00353A2C" w:rsidP="00353A2C"/>
    <w:p w:rsidR="00A0272E" w:rsidRDefault="00A0272E" w:rsidP="00A0272E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对于</w:t>
      </w:r>
      <w:r>
        <w:rPr>
          <w:rFonts w:hint="eastAsia"/>
        </w:rPr>
        <w:t>package object</w:t>
      </w:r>
      <w:r>
        <w:rPr>
          <w:rFonts w:hint="eastAsia"/>
        </w:rPr>
        <w:t>中</w:t>
      </w:r>
      <w:r w:rsidR="00040431">
        <w:rPr>
          <w:rFonts w:hint="eastAsia"/>
        </w:rPr>
        <w:t>对伴生对象不太支持</w:t>
      </w:r>
    </w:p>
    <w:p w:rsidR="00A0272E" w:rsidRDefault="00040431" w:rsidP="00A0272E">
      <w:r>
        <w:rPr>
          <w:rFonts w:hint="eastAsia"/>
        </w:rPr>
        <w:t>我在一个</w:t>
      </w:r>
      <w:r>
        <w:rPr>
          <w:rFonts w:hint="eastAsia"/>
        </w:rPr>
        <w:t>package object</w:t>
      </w:r>
      <w:r>
        <w:rPr>
          <w:rFonts w:hint="eastAsia"/>
        </w:rPr>
        <w:t>中定义了一个伴生对象，结果编译出现版本问题</w:t>
      </w:r>
    </w:p>
    <w:p w:rsidR="00040431" w:rsidRDefault="00040431" w:rsidP="00A0272E"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t>C</w:t>
      </w:r>
      <w:r>
        <w:rPr>
          <w:rFonts w:hint="eastAsia"/>
        </w:rPr>
        <w:t>ompile 2.10.6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诸如此类一堆</w:t>
      </w:r>
    </w:p>
    <w:p w:rsidR="00040431" w:rsidRDefault="00040431" w:rsidP="00040431">
      <w:pPr>
        <w:pBdr>
          <w:bottom w:val="dotted" w:sz="24" w:space="19" w:color="auto"/>
        </w:pBdr>
      </w:pPr>
      <w:r>
        <w:rPr>
          <w:rFonts w:hint="eastAsia"/>
        </w:rPr>
        <w:t>后来放到一个目录结构的</w:t>
      </w:r>
      <w:r>
        <w:rPr>
          <w:rFonts w:hint="eastAsia"/>
        </w:rPr>
        <w:t>package</w:t>
      </w:r>
      <w:r>
        <w:rPr>
          <w:rFonts w:hint="eastAsia"/>
        </w:rPr>
        <w:t>中，没有</w:t>
      </w:r>
      <w:r w:rsidR="00416643">
        <w:rPr>
          <w:rFonts w:hint="eastAsia"/>
        </w:rPr>
        <w:t>出现</w:t>
      </w:r>
      <w:r>
        <w:rPr>
          <w:rFonts w:hint="eastAsia"/>
        </w:rPr>
        <w:t>问题。</w:t>
      </w:r>
    </w:p>
    <w:p w:rsidR="00040431" w:rsidRDefault="00040431" w:rsidP="00040431">
      <w:pPr>
        <w:pBdr>
          <w:bottom w:val="dotted" w:sz="24" w:space="19" w:color="auto"/>
        </w:pBdr>
      </w:pPr>
    </w:p>
    <w:p w:rsidR="00040431" w:rsidRDefault="00040431" w:rsidP="00040431">
      <w:pPr>
        <w:pStyle w:val="2"/>
      </w:pPr>
      <w:r>
        <w:rPr>
          <w:rFonts w:hint="eastAsia"/>
        </w:rPr>
        <w:t>SparkSQL</w:t>
      </w:r>
      <w:r>
        <w:rPr>
          <w:rFonts w:hint="eastAsia"/>
        </w:rPr>
        <w:t>中</w:t>
      </w:r>
      <w:r>
        <w:rPr>
          <w:rFonts w:hint="eastAsia"/>
        </w:rPr>
        <w:t>Array&lt;String&gt;</w:t>
      </w:r>
      <w:r>
        <w:rPr>
          <w:rFonts w:hint="eastAsia"/>
        </w:rPr>
        <w:t>类型的列在</w:t>
      </w:r>
      <w:r>
        <w:rPr>
          <w:rFonts w:hint="eastAsia"/>
        </w:rPr>
        <w:t>Row</w:t>
      </w:r>
      <w:r>
        <w:rPr>
          <w:rFonts w:hint="eastAsia"/>
        </w:rPr>
        <w:t>中是以</w:t>
      </w:r>
      <w:r>
        <w:rPr>
          <w:rFonts w:hint="eastAsia"/>
        </w:rPr>
        <w:t>WrapperArray</w:t>
      </w:r>
      <w:r>
        <w:rPr>
          <w:rFonts w:hint="eastAsia"/>
        </w:rPr>
        <w:t>形式存在的</w:t>
      </w:r>
    </w:p>
    <w:p w:rsidR="00B64998" w:rsidRDefault="00B64998" w:rsidP="00040431">
      <w:r>
        <w:rPr>
          <w:rFonts w:hint="eastAsia"/>
        </w:rPr>
        <w:t>存储的值是：</w:t>
      </w:r>
      <w:r w:rsidRPr="00B64998">
        <w:t>WrappedArray(1.0)</w:t>
      </w:r>
      <w:r>
        <w:rPr>
          <w:rFonts w:hint="eastAsia"/>
        </w:rPr>
        <w:t>以</w:t>
      </w:r>
      <w:r>
        <w:rPr>
          <w:rFonts w:hint="eastAsia"/>
        </w:rPr>
        <w:t>1.0</w:t>
      </w:r>
      <w:r>
        <w:rPr>
          <w:rFonts w:hint="eastAsia"/>
        </w:rPr>
        <w:t>为例</w:t>
      </w:r>
    </w:p>
    <w:p w:rsidR="00B64998" w:rsidRDefault="00B64998" w:rsidP="00040431">
      <w:r>
        <w:rPr>
          <w:rFonts w:hint="eastAsia"/>
        </w:rPr>
        <w:t>存储的类型是：</w:t>
      </w:r>
      <w:r w:rsidRPr="00B64998">
        <w:t>scala.collection.mutable.WrappedArray$ofRef</w:t>
      </w:r>
    </w:p>
    <w:p w:rsidR="00B64998" w:rsidRDefault="00B64998" w:rsidP="00040431">
      <w:r>
        <w:rPr>
          <w:rFonts w:hint="eastAsia"/>
        </w:rPr>
        <w:t>因此：</w:t>
      </w:r>
    </w:p>
    <w:p w:rsidR="00040431" w:rsidRDefault="00B64998" w:rsidP="00040431">
      <w:r>
        <w:rPr>
          <w:rFonts w:hint="eastAsia"/>
        </w:rPr>
        <w:t>1</w:t>
      </w:r>
      <w:r>
        <w:rPr>
          <w:rFonts w:hint="eastAsia"/>
        </w:rPr>
        <w:t>）</w:t>
      </w:r>
      <w:r w:rsidR="00040431">
        <w:rPr>
          <w:rFonts w:hint="eastAsia"/>
        </w:rPr>
        <w:t>注意匹配的时候要用</w:t>
      </w:r>
      <w:r w:rsidR="00040431">
        <w:rPr>
          <w:rFonts w:hint="eastAsia"/>
        </w:rPr>
        <w:t>Seq&lt;String&gt;</w:t>
      </w:r>
      <w:r w:rsidR="00040431">
        <w:rPr>
          <w:rFonts w:hint="eastAsia"/>
        </w:rPr>
        <w:t>，而不要用</w:t>
      </w:r>
      <w:r w:rsidR="00040431">
        <w:rPr>
          <w:rFonts w:hint="eastAsia"/>
        </w:rPr>
        <w:t>Array</w:t>
      </w:r>
      <w:r>
        <w:rPr>
          <w:rFonts w:hint="eastAsia"/>
        </w:rPr>
        <w:t>.</w:t>
      </w:r>
    </w:p>
    <w:p w:rsidR="00B64998" w:rsidRDefault="00B64998" w:rsidP="00040431"/>
    <w:p w:rsidR="00F5529B" w:rsidRDefault="00B64998" w:rsidP="00040431">
      <w:r>
        <w:rPr>
          <w:rFonts w:hint="eastAsia"/>
        </w:rPr>
        <w:t>2</w:t>
      </w:r>
      <w:r>
        <w:rPr>
          <w:rFonts w:hint="eastAsia"/>
        </w:rPr>
        <w:t>）</w:t>
      </w:r>
      <w:r w:rsidR="00F5529B">
        <w:rPr>
          <w:rFonts w:hint="eastAsia"/>
        </w:rPr>
        <w:t>它</w:t>
      </w:r>
      <w:r>
        <w:rPr>
          <w:rFonts w:hint="eastAsia"/>
        </w:rPr>
        <w:t>也</w:t>
      </w:r>
      <w:r w:rsidR="00F5529B">
        <w:rPr>
          <w:rFonts w:hint="eastAsia"/>
        </w:rPr>
        <w:t>区分不了</w:t>
      </w:r>
      <w:r w:rsidR="00F5529B">
        <w:rPr>
          <w:rFonts w:hint="eastAsia"/>
        </w:rPr>
        <w:t>Seq[String]</w:t>
      </w:r>
      <w:r w:rsidR="00F5529B">
        <w:rPr>
          <w:rFonts w:hint="eastAsia"/>
        </w:rPr>
        <w:t>还是</w:t>
      </w:r>
      <w:r w:rsidR="00F5529B">
        <w:rPr>
          <w:rFonts w:hint="eastAsia"/>
        </w:rPr>
        <w:t>Seq[Double]</w:t>
      </w:r>
      <w:r w:rsidR="00F5529B">
        <w:rPr>
          <w:rFonts w:hint="eastAsia"/>
        </w:rPr>
        <w:t>的，都</w:t>
      </w:r>
      <w:r w:rsidR="00F5529B">
        <w:rPr>
          <w:rFonts w:hint="eastAsia"/>
        </w:rPr>
        <w:t>match</w:t>
      </w:r>
      <w:r>
        <w:rPr>
          <w:rFonts w:hint="eastAsia"/>
        </w:rPr>
        <w:t>的上，所以一下代码是有问题的</w:t>
      </w:r>
    </w:p>
    <w:p w:rsidR="00F5529B" w:rsidRDefault="00F5529B" w:rsidP="00040431">
      <w:r>
        <w:t>D</w:t>
      </w:r>
      <w:r>
        <w:rPr>
          <w:rFonts w:hint="eastAsia"/>
        </w:rPr>
        <w:t>f.rdd.match{</w:t>
      </w:r>
    </w:p>
    <w:p w:rsidR="00F5529B" w:rsidRDefault="00F5529B" w:rsidP="00040431">
      <w:r>
        <w:rPr>
          <w:rFonts w:hint="eastAsia"/>
        </w:rPr>
        <w:t>row =&gt;</w:t>
      </w:r>
    </w:p>
    <w:p w:rsidR="00F5529B" w:rsidRDefault="00F5529B" w:rsidP="00040431">
      <w:r>
        <w:rPr>
          <w:rFonts w:hint="eastAsia"/>
        </w:rPr>
        <w:tab/>
        <w:t>row.get(0) match {</w:t>
      </w:r>
    </w:p>
    <w:p w:rsidR="00F5529B" w:rsidRDefault="00F5529B" w:rsidP="00040431">
      <w:r>
        <w:rPr>
          <w:rFonts w:hint="eastAsia"/>
        </w:rPr>
        <w:tab/>
      </w:r>
      <w:r>
        <w:rPr>
          <w:rFonts w:hint="eastAsia"/>
        </w:rPr>
        <w:tab/>
        <w:t>case Seq[String] =&gt;</w:t>
      </w:r>
    </w:p>
    <w:p w:rsidR="00F5529B" w:rsidRDefault="00F5529B" w:rsidP="00F5529B">
      <w:pPr>
        <w:ind w:left="420" w:firstLine="420"/>
      </w:pPr>
      <w:r>
        <w:rPr>
          <w:rFonts w:hint="eastAsia"/>
        </w:rPr>
        <w:t>case Seq[Double] =&gt;</w:t>
      </w:r>
    </w:p>
    <w:p w:rsidR="00F5529B" w:rsidRDefault="00F5529B" w:rsidP="00040431">
      <w:r>
        <w:rPr>
          <w:rFonts w:hint="eastAsia"/>
        </w:rPr>
        <w:t>}</w:t>
      </w:r>
    </w:p>
    <w:p w:rsidR="00F5529B" w:rsidRDefault="00F5529B" w:rsidP="00B64998">
      <w:r>
        <w:rPr>
          <w:rFonts w:hint="eastAsia"/>
        </w:rPr>
        <w:t>}</w:t>
      </w:r>
      <w:r w:rsidR="00B64998">
        <w:rPr>
          <w:rFonts w:hint="eastAsia"/>
        </w:rPr>
        <w:t xml:space="preserve"> // not really work</w:t>
      </w:r>
    </w:p>
    <w:p w:rsidR="00F5529B" w:rsidRDefault="00F5529B" w:rsidP="00040431">
      <w:r>
        <w:rPr>
          <w:rFonts w:hint="eastAsia"/>
        </w:rPr>
        <w:t>需要通过</w:t>
      </w:r>
      <w:r>
        <w:rPr>
          <w:rFonts w:hint="eastAsia"/>
        </w:rPr>
        <w:t>schema</w:t>
      </w:r>
      <w:r>
        <w:rPr>
          <w:rFonts w:hint="eastAsia"/>
        </w:rPr>
        <w:t>判定。</w:t>
      </w:r>
    </w:p>
    <w:p w:rsidR="00F5529B" w:rsidRDefault="00F5529B" w:rsidP="00F5529B">
      <w:pPr>
        <w:pStyle w:val="2"/>
      </w:pPr>
      <w:r w:rsidRPr="00F5529B">
        <w:t>ArrayBuilder</w:t>
      </w:r>
      <w:r>
        <w:rPr>
          <w:rFonts w:hint="eastAsia"/>
        </w:rPr>
        <w:t>的用法</w:t>
      </w:r>
    </w:p>
    <w:p w:rsidR="00F5529B" w:rsidRDefault="00F5529B" w:rsidP="00F5529B">
      <w:r w:rsidRPr="00F5529B">
        <w:t>val values = ArrayBuilder.make[Double]</w:t>
      </w:r>
    </w:p>
    <w:p w:rsidR="00F5529B" w:rsidRDefault="00F5529B" w:rsidP="00F5529B">
      <w:r>
        <w:rPr>
          <w:rFonts w:hint="eastAsia"/>
        </w:rPr>
        <w:t>values += 1.0</w:t>
      </w:r>
    </w:p>
    <w:p w:rsidR="00F5529B" w:rsidRDefault="00F5529B" w:rsidP="00F5529B">
      <w:r>
        <w:rPr>
          <w:rFonts w:hint="eastAsia"/>
        </w:rPr>
        <w:t>values.result</w:t>
      </w:r>
    </w:p>
    <w:p w:rsidR="00E12560" w:rsidRDefault="00B64998" w:rsidP="00F5529B">
      <w:r>
        <w:rPr>
          <w:rFonts w:hint="eastAsia"/>
        </w:rPr>
        <w:lastRenderedPageBreak/>
        <w:t>好处，可变对象</w:t>
      </w:r>
      <w:r w:rsidR="00E12560">
        <w:rPr>
          <w:rFonts w:hint="eastAsia"/>
        </w:rPr>
        <w:t>节省空间</w:t>
      </w:r>
    </w:p>
    <w:p w:rsidR="00F5529B" w:rsidRDefault="00F5529B" w:rsidP="00F5529B"/>
    <w:p w:rsidR="00C12F51" w:rsidRDefault="00C12F51" w:rsidP="00F5529B"/>
    <w:p w:rsidR="00C12F51" w:rsidRDefault="00C12F51" w:rsidP="00C12F51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上一个分区中的数据在下一个分区中用到怎么办？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可以将数据放入</w:t>
      </w:r>
      <w:r>
        <w:rPr>
          <w:rFonts w:hint="eastAsia"/>
        </w:rPr>
        <w:t>buffer</w:t>
      </w:r>
      <w:r>
        <w:rPr>
          <w:rFonts w:hint="eastAsia"/>
        </w:rPr>
        <w:t>中，</w:t>
      </w:r>
      <w:r>
        <w:rPr>
          <w:rFonts w:hint="eastAsia"/>
        </w:rPr>
        <w:t>aggregate</w:t>
      </w:r>
      <w:r>
        <w:rPr>
          <w:rFonts w:hint="eastAsia"/>
        </w:rPr>
        <w:t>以</w:t>
      </w:r>
      <w:r>
        <w:rPr>
          <w:rFonts w:hint="eastAsia"/>
        </w:rPr>
        <w:t>buffer</w:t>
      </w:r>
      <w:r>
        <w:rPr>
          <w:rFonts w:hint="eastAsia"/>
        </w:rPr>
        <w:t>对象</w:t>
      </w:r>
      <w:r>
        <w:rPr>
          <w:rFonts w:hint="eastAsia"/>
        </w:rPr>
        <w:t>aggregate</w:t>
      </w:r>
    </w:p>
    <w:p w:rsidR="00C12F51" w:rsidRDefault="00C12F51" w:rsidP="00C12F51">
      <w:r>
        <w:t>A</w:t>
      </w:r>
      <w:r>
        <w:rPr>
          <w:rFonts w:hint="eastAsia"/>
        </w:rPr>
        <w:t>ggregate</w:t>
      </w:r>
      <w:r>
        <w:rPr>
          <w:rFonts w:hint="eastAsia"/>
        </w:rPr>
        <w:t>是以</w:t>
      </w:r>
      <w:r>
        <w:rPr>
          <w:rFonts w:hint="eastAsia"/>
        </w:rPr>
        <w:t>partitionid</w:t>
      </w:r>
      <w:r>
        <w:rPr>
          <w:rFonts w:hint="eastAsia"/>
        </w:rPr>
        <w:t>的形式进行的吗？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如果用到的数据条目一定，可以先取每个分区的最后若干个，</w:t>
      </w:r>
      <w:r>
        <w:rPr>
          <w:rFonts w:hint="eastAsia"/>
        </w:rPr>
        <w:t>collect</w:t>
      </w:r>
      <w:r>
        <w:rPr>
          <w:rFonts w:hint="eastAsia"/>
        </w:rPr>
        <w:t>，再</w:t>
      </w:r>
      <w:r>
        <w:rPr>
          <w:rFonts w:hint="eastAsia"/>
        </w:rPr>
        <w:t>mapPartitionWithIndex</w:t>
      </w:r>
      <w:r>
        <w:rPr>
          <w:rFonts w:hint="eastAsia"/>
        </w:rPr>
        <w:t>，这个使用范围比</w:t>
      </w:r>
      <w:r>
        <w:rPr>
          <w:rFonts w:hint="eastAsia"/>
        </w:rPr>
        <w:t>3</w:t>
      </w:r>
      <w:r>
        <w:rPr>
          <w:rFonts w:hint="eastAsia"/>
        </w:rPr>
        <w:t>）广</w:t>
      </w:r>
    </w:p>
    <w:p w:rsidR="00C12F51" w:rsidRDefault="00C12F51" w:rsidP="00C12F51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如果用到的数据条目一定，可以</w:t>
      </w:r>
      <w:r>
        <w:rPr>
          <w:rFonts w:hint="eastAsia"/>
        </w:rPr>
        <w:t>zipWithIndex</w:t>
      </w:r>
      <w:r>
        <w:rPr>
          <w:rFonts w:hint="eastAsia"/>
        </w:rPr>
        <w:t>，然后一个减掉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join</w:t>
      </w:r>
      <w:r>
        <w:rPr>
          <w:rFonts w:hint="eastAsia"/>
        </w:rPr>
        <w:t>。这个适用于上下文联系的情况</w:t>
      </w:r>
    </w:p>
    <w:p w:rsidR="00C12F51" w:rsidRDefault="00C12F51" w:rsidP="003E3524">
      <w:pPr>
        <w:pStyle w:val="a9"/>
        <w:numPr>
          <w:ilvl w:val="0"/>
          <w:numId w:val="26"/>
        </w:numPr>
        <w:ind w:firstLineChars="0"/>
      </w:pPr>
      <w:r>
        <w:rPr>
          <w:rFonts w:hint="eastAsia"/>
        </w:rPr>
        <w:t>可以遍历分区数，对每个分区</w:t>
      </w:r>
      <w:r>
        <w:rPr>
          <w:rFonts w:hint="eastAsia"/>
        </w:rPr>
        <w:t>collect</w:t>
      </w:r>
      <w:r>
        <w:rPr>
          <w:rFonts w:hint="eastAsia"/>
        </w:rPr>
        <w:t>，获得最后一个元素，用于下一个分区的进行。</w:t>
      </w:r>
    </w:p>
    <w:p w:rsidR="003E3524" w:rsidRDefault="003E3524" w:rsidP="003E3524"/>
    <w:p w:rsidR="003E3524" w:rsidRPr="00A808E4" w:rsidRDefault="003E3524" w:rsidP="003E3524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添加自增列</w:t>
      </w:r>
    </w:p>
    <w:p w:rsidR="00A76A8C" w:rsidRPr="00A808E4" w:rsidRDefault="003E3524" w:rsidP="003E352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rawDataFrame.select(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col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A808E4">
        <w:rPr>
          <w:rFonts w:ascii="Consolas" w:eastAsia="宋体" w:hAnsi="Consolas" w:cs="Consolas"/>
          <w:color w:val="6A8759"/>
          <w:kern w:val="0"/>
          <w:sz w:val="27"/>
          <w:szCs w:val="27"/>
        </w:rPr>
        <w:t>"*"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A808E4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A808E4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monotonicallyIncreasingId</w:t>
      </w:r>
      <w:r w:rsidRPr="00A808E4">
        <w:rPr>
          <w:rFonts w:ascii="Consolas" w:eastAsia="宋体" w:hAnsi="Consolas" w:cs="Consolas"/>
          <w:color w:val="A9B7C6"/>
          <w:kern w:val="0"/>
          <w:sz w:val="27"/>
          <w:szCs w:val="27"/>
        </w:rPr>
        <w:t>().as(idCol))</w:t>
      </w:r>
    </w:p>
    <w:p w:rsidR="003E3524" w:rsidRPr="00A76A8C" w:rsidRDefault="003E3524" w:rsidP="003E3524"/>
    <w:p w:rsidR="00626D77" w:rsidRDefault="00A76A8C" w:rsidP="003E3524">
      <w:r>
        <w:rPr>
          <w:rFonts w:hint="eastAsia"/>
        </w:rPr>
        <w:t>可惜该自增列不是连续的</w:t>
      </w:r>
      <w:r>
        <w:rPr>
          <w:rFonts w:hint="eastAsia"/>
        </w:rPr>
        <w:t>id</w:t>
      </w:r>
      <w:r>
        <w:rPr>
          <w:rFonts w:hint="eastAsia"/>
        </w:rPr>
        <w:t>，每个分区内是连续的，但分区外不是。</w:t>
      </w:r>
    </w:p>
    <w:p w:rsidR="009B71FA" w:rsidRDefault="009B71FA" w:rsidP="003E3524"/>
    <w:p w:rsidR="009B71FA" w:rsidRDefault="009B71FA" w:rsidP="003E3524">
      <w:r>
        <w:rPr>
          <w:noProof/>
        </w:rPr>
        <w:drawing>
          <wp:inline distT="0" distB="0" distL="0" distR="0">
            <wp:extent cx="2123810" cy="20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810" cy="2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D77" w:rsidRDefault="00626D77" w:rsidP="00626D77">
      <w:pPr>
        <w:pStyle w:val="2"/>
      </w:pPr>
      <w:r>
        <w:rPr>
          <w:rFonts w:hint="eastAsia"/>
        </w:rPr>
        <w:t>一个想法</w:t>
      </w:r>
      <w:r w:rsidR="00D1384A">
        <w:rPr>
          <w:rFonts w:hint="eastAsia"/>
        </w:rPr>
        <w:t>——结点间数据传输</w:t>
      </w:r>
    </w:p>
    <w:p w:rsidR="00626D77" w:rsidRPr="00626D77" w:rsidRDefault="00626D77" w:rsidP="00626D77">
      <w:r>
        <w:rPr>
          <w:rFonts w:hint="eastAsia"/>
        </w:rPr>
        <w:t>利用</w:t>
      </w:r>
      <w:r>
        <w:rPr>
          <w:rFonts w:hint="eastAsia"/>
        </w:rPr>
        <w:t>join</w:t>
      </w:r>
      <w:r>
        <w:rPr>
          <w:rFonts w:hint="eastAsia"/>
        </w:rPr>
        <w:t>实现</w:t>
      </w:r>
      <w:r w:rsidR="00931B13">
        <w:rPr>
          <w:rFonts w:hint="eastAsia"/>
        </w:rPr>
        <w:t>分区</w:t>
      </w:r>
      <w:r w:rsidR="00D1384A">
        <w:rPr>
          <w:rFonts w:hint="eastAsia"/>
        </w:rPr>
        <w:t>所在</w:t>
      </w:r>
      <w:r>
        <w:rPr>
          <w:rFonts w:hint="eastAsia"/>
        </w:rPr>
        <w:t>结点间</w:t>
      </w:r>
      <w:r w:rsidR="00D1384A">
        <w:rPr>
          <w:rFonts w:hint="eastAsia"/>
        </w:rPr>
        <w:t>的</w:t>
      </w:r>
      <w:r>
        <w:rPr>
          <w:rFonts w:hint="eastAsia"/>
        </w:rPr>
        <w:t>数据传输</w:t>
      </w:r>
    </w:p>
    <w:p w:rsidR="00626D77" w:rsidRDefault="00626D77" w:rsidP="003E3524"/>
    <w:p w:rsidR="00312787" w:rsidRDefault="00312787" w:rsidP="003E3524"/>
    <w:p w:rsidR="00312787" w:rsidRDefault="00312787" w:rsidP="003E3524"/>
    <w:p w:rsidR="00DA110E" w:rsidRDefault="00845A5F" w:rsidP="00845A5F">
      <w:pPr>
        <w:pStyle w:val="2"/>
      </w:pPr>
      <w:r>
        <w:lastRenderedPageBreak/>
        <w:t>S</w:t>
      </w:r>
      <w:r>
        <w:rPr>
          <w:rFonts w:hint="eastAsia"/>
        </w:rPr>
        <w:t>park rdd</w:t>
      </w:r>
      <w:r>
        <w:rPr>
          <w:rFonts w:hint="eastAsia"/>
        </w:rPr>
        <w:t>直接进行</w:t>
      </w:r>
      <w:r>
        <w:rPr>
          <w:rFonts w:hint="eastAsia"/>
        </w:rPr>
        <w:t>runJob</w:t>
      </w:r>
    </w:p>
    <w:p w:rsidR="00845A5F" w:rsidRPr="00845A5F" w:rsidRDefault="00845A5F" w:rsidP="00845A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rdd: RDD[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.parallelize(Array.</w:t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0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200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845A5F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lth = rdd.partitions.length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u =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.runJob(rdd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(it: </w:t>
      </w:r>
      <w:r w:rsidRPr="00845A5F">
        <w:rPr>
          <w:rFonts w:ascii="Consolas" w:eastAsia="宋体" w:hAnsi="Consolas" w:cs="Consolas"/>
          <w:color w:val="4E807D"/>
          <w:kern w:val="0"/>
          <w:sz w:val="27"/>
          <w:szCs w:val="27"/>
        </w:rPr>
        <w:t>Iterator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]) =&gt; it.take(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5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).toArray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845A5F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Range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(lth - </w:t>
      </w:r>
      <w:r w:rsidRPr="00845A5F">
        <w:rPr>
          <w:rFonts w:ascii="Consolas" w:eastAsia="宋体" w:hAnsi="Consolas" w:cs="Consolas"/>
          <w:color w:val="6897BB"/>
          <w:kern w:val="0"/>
          <w:sz w:val="27"/>
          <w:szCs w:val="27"/>
        </w:rPr>
        <w:t>2</w:t>
      </w:r>
      <w:r w:rsidRPr="00845A5F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7"/>
          <w:szCs w:val="27"/>
        </w:rPr>
        <w:t>lth))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u.foreach(arr =&gt;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845A5F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(arr.mkString(</w:t>
      </w:r>
      <w:r w:rsidRPr="00845A5F">
        <w:rPr>
          <w:rFonts w:ascii="Consolas" w:eastAsia="宋体" w:hAnsi="Consolas" w:cs="Consolas"/>
          <w:color w:val="6A8759"/>
          <w:kern w:val="0"/>
          <w:sz w:val="27"/>
          <w:szCs w:val="27"/>
        </w:rPr>
        <w:t>","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845A5F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)</w:t>
      </w:r>
    </w:p>
    <w:p w:rsidR="00845A5F" w:rsidRDefault="00845A5F" w:rsidP="00845A5F">
      <w:pPr>
        <w:rPr>
          <w:ins w:id="26" w:author="mine" w:date="2018-07-24T08:32:00Z"/>
        </w:rPr>
      </w:pPr>
    </w:p>
    <w:p w:rsidR="00B809C6" w:rsidRDefault="00B809C6" w:rsidP="00845A5F"/>
    <w:p w:rsidR="00CA4F1E" w:rsidRDefault="00CA4F1E" w:rsidP="00CA4F1E">
      <w:pPr>
        <w:pStyle w:val="2"/>
      </w:pPr>
      <w:r>
        <w:rPr>
          <w:rFonts w:hint="eastAsia"/>
        </w:rPr>
        <w:t>cala</w:t>
      </w:r>
      <w:r>
        <w:rPr>
          <w:rFonts w:hint="eastAsia"/>
        </w:rPr>
        <w:t>中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CA4F1E" w:rsidRPr="00B809C6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Default="00CA4F1E" w:rsidP="00CA4F1E"/>
    <w:p w:rsidR="00CA4F1E" w:rsidRDefault="00CA4F1E" w:rsidP="00CA4F1E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CA4F1E" w:rsidRDefault="00CA4F1E" w:rsidP="00CA4F1E">
      <w:r w:rsidRPr="00B809C6">
        <w:t>object not serializable (class: scala.collection.immutable.MapLike$$anon$2, value: Map(0 -&gt; LagInfoForPartition([D@1acd2a14,[D@5432be12)))</w:t>
      </w:r>
    </w:p>
    <w:p w:rsidR="00CA4F1E" w:rsidRDefault="00CA4F1E" w:rsidP="00CA4F1E"/>
    <w:p w:rsidR="00CA4F1E" w:rsidRDefault="00CA4F1E" w:rsidP="00CA4F1E">
      <w:r>
        <w:rPr>
          <w:rFonts w:hint="eastAsia"/>
        </w:rPr>
        <w:t>//</w:t>
      </w:r>
      <w:r>
        <w:rPr>
          <w:rFonts w:hint="eastAsia"/>
        </w:rPr>
        <w:t>解决</w:t>
      </w:r>
    </w:p>
    <w:p w:rsidR="00CA4F1E" w:rsidRDefault="00CA4F1E" w:rsidP="00CA4F1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CA4F1E" w:rsidRPr="00B809C6" w:rsidRDefault="00CA4F1E" w:rsidP="00CA4F1E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CA4F1E" w:rsidRPr="00B809C6" w:rsidRDefault="00CA4F1E" w:rsidP="00CA4F1E"/>
    <w:p w:rsidR="00CA4F1E" w:rsidRDefault="00CA4F1E" w:rsidP="00845A5F"/>
    <w:p w:rsidR="00CA4F1E" w:rsidRDefault="00CA4F1E" w:rsidP="00845A5F">
      <w:pPr>
        <w:rPr>
          <w:ins w:id="27" w:author="mine" w:date="2018-07-24T08:32:00Z"/>
        </w:rPr>
      </w:pPr>
    </w:p>
    <w:p w:rsidR="00B809C6" w:rsidRDefault="00B809C6" w:rsidP="00B809C6">
      <w:pPr>
        <w:pStyle w:val="2"/>
      </w:pPr>
      <w:ins w:id="28" w:author="mine" w:date="2018-07-24T08:32:00Z">
        <w:r>
          <w:rPr>
            <w:rFonts w:hint="eastAsia"/>
          </w:rPr>
          <w:t>scala</w:t>
        </w:r>
        <w:r>
          <w:rPr>
            <w:rFonts w:hint="eastAsia"/>
          </w:rPr>
          <w:t>中</w:t>
        </w:r>
      </w:ins>
      <w:r w:rsidR="00E0595C">
        <w:rPr>
          <w:rFonts w:hint="eastAsia"/>
        </w:rPr>
        <w:t>Iterator</w:t>
      </w:r>
      <w:r w:rsidR="00E0595C">
        <w:rPr>
          <w:rFonts w:hint="eastAsia"/>
        </w:rPr>
        <w:t>进行操作后发生变化</w:t>
      </w:r>
      <w:r>
        <w:rPr>
          <w:rFonts w:hint="eastAsia"/>
        </w:rPr>
        <w:t>Map</w:t>
      </w:r>
      <w:r>
        <w:rPr>
          <w:rFonts w:hint="eastAsia"/>
        </w:rPr>
        <w:t>后面加</w:t>
      </w:r>
      <w:r>
        <w:rPr>
          <w:rFonts w:hint="eastAsia"/>
        </w:rPr>
        <w:t>mapValue</w:t>
      </w:r>
      <w:r>
        <w:rPr>
          <w:rFonts w:hint="eastAsia"/>
        </w:rPr>
        <w:t>无法序列化？</w:t>
      </w:r>
    </w:p>
    <w:p w:rsidR="00E0595C" w:rsidRDefault="00E0595C" w:rsidP="00E0595C">
      <w:pPr>
        <w:pStyle w:val="HTML"/>
        <w:shd w:val="clear" w:color="auto" w:fill="2B2B2B"/>
        <w:rPr>
          <w:rFonts w:ascii="Consolas" w:hAnsi="Consolas" w:cs="Consolas"/>
          <w:color w:val="A9B7C6"/>
          <w:sz w:val="30"/>
          <w:szCs w:val="30"/>
        </w:rPr>
      </w:pP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 xml:space="preserve">iter: </w:t>
      </w:r>
      <w:r>
        <w:rPr>
          <w:rFonts w:ascii="Consolas" w:hAnsi="Consolas" w:cs="Consolas"/>
          <w:color w:val="4E807D"/>
          <w:sz w:val="30"/>
          <w:szCs w:val="30"/>
        </w:rPr>
        <w:t>Iterator</w:t>
      </w:r>
      <w:r>
        <w:rPr>
          <w:rFonts w:ascii="Consolas" w:hAnsi="Consolas" w:cs="Consolas"/>
          <w:color w:val="A9B7C6"/>
          <w:sz w:val="30"/>
          <w:szCs w:val="30"/>
        </w:rPr>
        <w:t>[</w:t>
      </w:r>
      <w:r>
        <w:rPr>
          <w:rFonts w:ascii="Consolas" w:hAnsi="Consolas" w:cs="Consolas"/>
          <w:color w:val="CC7832"/>
          <w:sz w:val="30"/>
          <w:szCs w:val="30"/>
        </w:rPr>
        <w:t>Int</w:t>
      </w:r>
      <w:r>
        <w:rPr>
          <w:rFonts w:ascii="Consolas" w:hAnsi="Consolas" w:cs="Consolas"/>
          <w:color w:val="A9B7C6"/>
          <w:sz w:val="30"/>
          <w:szCs w:val="30"/>
        </w:rPr>
        <w:t>]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(length,10)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"length2"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 xml:space="preserve">iter.length) </w:t>
      </w:r>
      <w:r>
        <w:rPr>
          <w:rFonts w:ascii="Consolas" w:hAnsi="Consolas" w:cs="Consolas"/>
          <w:color w:val="808080"/>
          <w:sz w:val="30"/>
          <w:szCs w:val="30"/>
        </w:rPr>
        <w:t>// (length2,0)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b/>
          <w:bCs/>
          <w:color w:val="CC7832"/>
          <w:sz w:val="30"/>
          <w:szCs w:val="30"/>
        </w:rPr>
        <w:t xml:space="preserve">val </w:t>
      </w:r>
      <w:r>
        <w:rPr>
          <w:rFonts w:ascii="Consolas" w:hAnsi="Consolas" w:cs="Consolas"/>
          <w:color w:val="A9B7C6"/>
          <w:sz w:val="30"/>
          <w:szCs w:val="30"/>
        </w:rPr>
        <w:t>iter2 = Array.</w:t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range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897BB"/>
          <w:sz w:val="30"/>
          <w:szCs w:val="30"/>
        </w:rPr>
        <w:t>0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6897BB"/>
          <w:sz w:val="30"/>
          <w:szCs w:val="30"/>
        </w:rPr>
        <w:t>10</w:t>
      </w:r>
      <w:r>
        <w:rPr>
          <w:rFonts w:ascii="Consolas" w:hAnsi="Consolas" w:cs="Consolas"/>
          <w:color w:val="A9B7C6"/>
          <w:sz w:val="30"/>
          <w:szCs w:val="30"/>
        </w:rPr>
        <w:t>).toIterator</w:t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color w:val="A9B7C6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"try1"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(try1,0,1,2,3,4,5,6,7,8,9)</w:t>
      </w:r>
      <w:r>
        <w:rPr>
          <w:rFonts w:ascii="Consolas" w:hAnsi="Consolas" w:cs="Consolas"/>
          <w:color w:val="808080"/>
          <w:sz w:val="30"/>
          <w:szCs w:val="30"/>
        </w:rPr>
        <w:br/>
      </w:r>
      <w:r>
        <w:rPr>
          <w:rFonts w:ascii="Consolas" w:hAnsi="Consolas" w:cs="Consolas"/>
          <w:i/>
          <w:iCs/>
          <w:color w:val="A9B7C6"/>
          <w:sz w:val="30"/>
          <w:szCs w:val="30"/>
        </w:rPr>
        <w:t>println</w:t>
      </w:r>
      <w:r>
        <w:rPr>
          <w:rFonts w:ascii="Consolas" w:hAnsi="Consolas" w:cs="Consolas"/>
          <w:color w:val="A9B7C6"/>
          <w:sz w:val="30"/>
          <w:szCs w:val="30"/>
        </w:rPr>
        <w:t>(</w:t>
      </w:r>
      <w:r>
        <w:rPr>
          <w:rFonts w:ascii="Consolas" w:hAnsi="Consolas" w:cs="Consolas"/>
          <w:color w:val="6A8759"/>
          <w:sz w:val="30"/>
          <w:szCs w:val="30"/>
        </w:rPr>
        <w:t>"try2"</w:t>
      </w:r>
      <w:r>
        <w:rPr>
          <w:rFonts w:ascii="Consolas" w:hAnsi="Consolas" w:cs="Consolas"/>
          <w:color w:val="CC7832"/>
          <w:sz w:val="30"/>
          <w:szCs w:val="30"/>
        </w:rPr>
        <w:t xml:space="preserve">, </w:t>
      </w:r>
      <w:r>
        <w:rPr>
          <w:rFonts w:ascii="Consolas" w:hAnsi="Consolas" w:cs="Consolas"/>
          <w:color w:val="A9B7C6"/>
          <w:sz w:val="30"/>
          <w:szCs w:val="30"/>
        </w:rPr>
        <w:t>iter2.toArray.mkString(</w:t>
      </w:r>
      <w:r>
        <w:rPr>
          <w:rFonts w:ascii="Consolas" w:hAnsi="Consolas" w:cs="Consolas"/>
          <w:color w:val="6A8759"/>
          <w:sz w:val="30"/>
          <w:szCs w:val="30"/>
        </w:rPr>
        <w:t>","</w:t>
      </w:r>
      <w:r>
        <w:rPr>
          <w:rFonts w:ascii="Consolas" w:hAnsi="Consolas" w:cs="Consolas"/>
          <w:color w:val="A9B7C6"/>
          <w:sz w:val="30"/>
          <w:szCs w:val="30"/>
        </w:rPr>
        <w:t xml:space="preserve">)) </w:t>
      </w:r>
      <w:r>
        <w:rPr>
          <w:rFonts w:ascii="Consolas" w:hAnsi="Consolas" w:cs="Consolas"/>
          <w:color w:val="808080"/>
          <w:sz w:val="30"/>
          <w:szCs w:val="30"/>
        </w:rPr>
        <w:t>// (try2,)</w:t>
      </w:r>
    </w:p>
    <w:p w:rsidR="00E0595C" w:rsidRDefault="00E0595C" w:rsidP="00E0595C"/>
    <w:p w:rsidR="00B809C6" w:rsidRPr="00B809C6" w:rsidRDefault="00E0595C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hint="eastAsia"/>
        </w:rPr>
        <w:t>这是一个非常容易入坑的变化，因此注意，遇到iterator尽量不要转为数组等进行操作而通过while循环进行操作，或者先一次性转为Array等类型，再进行操作</w:t>
      </w:r>
      <w:r w:rsidR="00B809C6">
        <w:rPr>
          <w:rFonts w:ascii="Consolas" w:hAnsi="Consolas" w:cs="Consolas" w:hint="eastAsia"/>
          <w:b/>
          <w:bCs/>
          <w:color w:val="CC7832"/>
          <w:sz w:val="27"/>
          <w:szCs w:val="27"/>
        </w:rPr>
        <w:t xml:space="preserve">// </w:t>
      </w:r>
      <w:r w:rsidR="00B809C6" w:rsidRPr="00B809C6">
        <w:rPr>
          <w:rFonts w:ascii="Consolas" w:hAnsi="Consolas" w:cs="Consolas"/>
          <w:color w:val="A9B7C6"/>
          <w:sz w:val="27"/>
          <w:szCs w:val="27"/>
        </w:rPr>
        <w:t>KLInfoMethod</w:t>
      </w:r>
    </w:p>
    <w:p w:rsidR="00B809C6" w:rsidRP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sidesElements: collection.Map[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Int,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(LagInfoForPartition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)] = collection.Map(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 xml:space="preserve">0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-&gt; 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LagInfoForPartition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0.0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1.0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6897BB"/>
          <w:kern w:val="0"/>
          <w:sz w:val="27"/>
          <w:szCs w:val="27"/>
        </w:rPr>
        <w:t>50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sidesElements.foreach(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Default="00B809C6" w:rsidP="00B809C6"/>
    <w:p w:rsidR="00B809C6" w:rsidRDefault="00B809C6" w:rsidP="00B809C6">
      <w:r>
        <w:rPr>
          <w:rFonts w:hint="eastAsia"/>
        </w:rPr>
        <w:t xml:space="preserve">// </w:t>
      </w:r>
      <w:r>
        <w:rPr>
          <w:rFonts w:hint="eastAsia"/>
        </w:rPr>
        <w:t>报错</w:t>
      </w:r>
    </w:p>
    <w:p w:rsidR="00B809C6" w:rsidRDefault="00B809C6" w:rsidP="00B809C6">
      <w:r w:rsidRPr="00B809C6">
        <w:t>object not serializable (class: scala.collection.immutable.MapLike$$anon$2, value: Map(0 -&gt; LagInfoForPartition([D@1acd2a14,[D@5432be12)))</w:t>
      </w:r>
    </w:p>
    <w:p w:rsidR="00B809C6" w:rsidRDefault="00B809C6" w:rsidP="00B809C6"/>
    <w:p w:rsidR="00B809C6" w:rsidRDefault="00B809C6" w:rsidP="00B809C6">
      <w:r>
        <w:rPr>
          <w:rFonts w:hint="eastAsia"/>
        </w:rPr>
        <w:t>//</w:t>
      </w:r>
      <w:r>
        <w:rPr>
          <w:rFonts w:hint="eastAsia"/>
        </w:rPr>
        <w:t>解决</w:t>
      </w:r>
    </w:p>
    <w:p w:rsidR="00B809C6" w:rsidRDefault="00B809C6" w:rsidP="00B809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headTailInfo: LagInfo = </w:t>
      </w:r>
      <w:r w:rsidRPr="00B809C6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sc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.broadcast(</w:t>
      </w:r>
      <w:r w:rsidRPr="00B809C6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LagInfo(sidesElements.mapValues(_._1).map(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sidesElements.mapValues(_._2).map(</w:t>
      </w:r>
      <w:r w:rsidRPr="00B809C6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identity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</w:t>
      </w:r>
      <w:r w:rsidRPr="00B809C6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B809C6">
        <w:rPr>
          <w:rFonts w:ascii="Consolas" w:eastAsia="宋体" w:hAnsi="Consolas" w:cs="Consolas"/>
          <w:color w:val="A9B7C6"/>
          <w:kern w:val="0"/>
          <w:sz w:val="27"/>
          <w:szCs w:val="27"/>
        </w:rPr>
        <w:t>range)).value</w:t>
      </w:r>
    </w:p>
    <w:p w:rsidR="00B809C6" w:rsidRPr="00B809C6" w:rsidRDefault="00B809C6" w:rsidP="00B80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 w:hint="eastAsia"/>
          <w:color w:val="A9B7C6"/>
          <w:sz w:val="27"/>
          <w:szCs w:val="27"/>
        </w:rPr>
        <w:t>// mapValue</w:t>
      </w:r>
      <w:r>
        <w:rPr>
          <w:rFonts w:ascii="Consolas" w:hAnsi="Consolas" w:cs="Consolas" w:hint="eastAsia"/>
          <w:color w:val="A9B7C6"/>
          <w:sz w:val="27"/>
          <w:szCs w:val="27"/>
        </w:rPr>
        <w:t>后面再加一个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，将其由</w:t>
      </w:r>
      <w:r w:rsidRPr="00B809C6">
        <w:rPr>
          <w:rFonts w:ascii="Consolas" w:hAnsi="Consolas" w:cs="Consolas"/>
          <w:color w:val="A9B7C6"/>
          <w:sz w:val="27"/>
          <w:szCs w:val="27"/>
        </w:rPr>
        <w:t>MappedValues</w:t>
      </w:r>
      <w:r>
        <w:rPr>
          <w:rFonts w:ascii="Consolas" w:hAnsi="Consolas" w:cs="Consolas" w:hint="eastAsia"/>
          <w:color w:val="A9B7C6"/>
          <w:sz w:val="27"/>
          <w:szCs w:val="27"/>
        </w:rPr>
        <w:t>变为</w:t>
      </w:r>
      <w:r>
        <w:rPr>
          <w:rFonts w:ascii="Consolas" w:hAnsi="Consolas" w:cs="Consolas" w:hint="eastAsia"/>
          <w:color w:val="A9B7C6"/>
          <w:sz w:val="27"/>
          <w:szCs w:val="27"/>
        </w:rPr>
        <w:t>Map</w:t>
      </w:r>
      <w:r>
        <w:rPr>
          <w:rFonts w:ascii="Consolas" w:hAnsi="Consolas" w:cs="Consolas" w:hint="eastAsia"/>
          <w:color w:val="A9B7C6"/>
          <w:sz w:val="27"/>
          <w:szCs w:val="27"/>
        </w:rPr>
        <w:t>类型</w:t>
      </w:r>
    </w:p>
    <w:p w:rsidR="00B809C6" w:rsidRDefault="00B809C6" w:rsidP="00B809C6"/>
    <w:p w:rsidR="00B878C9" w:rsidRDefault="00B878C9" w:rsidP="00B809C6"/>
    <w:p w:rsidR="00B878C9" w:rsidRDefault="00B878C9" w:rsidP="00E71D23">
      <w:pPr>
        <w:pStyle w:val="2"/>
      </w:pPr>
      <w:r>
        <w:rPr>
          <w:rFonts w:hint="eastAsia"/>
        </w:rPr>
        <w:lastRenderedPageBreak/>
        <w:t>遇到一个不熟悉的问题</w:t>
      </w:r>
      <w:r>
        <w:t>java.lang.ClassCastException</w:t>
      </w:r>
    </w:p>
    <w:p w:rsidR="00B878C9" w:rsidRDefault="00154CC3" w:rsidP="00B878C9">
      <w:r>
        <w:rPr>
          <w:rFonts w:hint="eastAsia"/>
        </w:rPr>
        <w:t>网上说这是</w:t>
      </w:r>
      <w:r w:rsidR="00B878C9">
        <w:rPr>
          <w:rFonts w:hint="eastAsia"/>
        </w:rPr>
        <w:t>父类不能作为子类出现</w:t>
      </w:r>
    </w:p>
    <w:p w:rsidR="005232C9" w:rsidRDefault="00B878C9" w:rsidP="00B878C9">
      <w:r>
        <w:rPr>
          <w:rFonts w:hint="eastAsia"/>
        </w:rPr>
        <w:t>不过我的代码里并没有出现这样的问题，</w:t>
      </w:r>
      <w:r w:rsidR="006C1651">
        <w:rPr>
          <w:rFonts w:hint="eastAsia"/>
        </w:rPr>
        <w:t>我的代码本地能够运行但平台</w:t>
      </w:r>
      <w:r w:rsidR="006C1651" w:rsidRPr="006C1651">
        <w:t>http://192.168.11.102:6091/app/#/home</w:t>
      </w:r>
      <w:r w:rsidR="006C1651">
        <w:rPr>
          <w:rFonts w:hint="eastAsia"/>
        </w:rPr>
        <w:t>运行不了，</w:t>
      </w:r>
      <w:r>
        <w:rPr>
          <w:rFonts w:hint="eastAsia"/>
        </w:rPr>
        <w:t>我的代码里只有一个</w:t>
      </w:r>
      <w:r>
        <w:rPr>
          <w:rFonts w:hint="eastAsia"/>
        </w:rPr>
        <w:t>case class</w:t>
      </w:r>
      <w:r w:rsidR="006C1651">
        <w:rPr>
          <w:rFonts w:hint="eastAsia"/>
        </w:rPr>
        <w:t>里面有一些方法能够生成自身类型，可能这就是问题，最后有人升级了一下平台我的代码竟然又能运行了。</w:t>
      </w:r>
    </w:p>
    <w:p w:rsidR="00437479" w:rsidRDefault="00437479" w:rsidP="00B878C9">
      <w:r>
        <w:rPr>
          <w:rFonts w:hint="eastAsia"/>
        </w:rPr>
        <w:t>是因为平台脚本不支持，但</w:t>
      </w:r>
      <w:r>
        <w:rPr>
          <w:rFonts w:hint="eastAsia"/>
        </w:rPr>
        <w:t>jar</w:t>
      </w:r>
      <w:r>
        <w:rPr>
          <w:rFonts w:hint="eastAsia"/>
        </w:rPr>
        <w:t>中支持。</w:t>
      </w:r>
    </w:p>
    <w:p w:rsidR="00437479" w:rsidRDefault="00437479" w:rsidP="00B878C9"/>
    <w:p w:rsidR="00437479" w:rsidRPr="00437479" w:rsidRDefault="00437479" w:rsidP="00B878C9"/>
    <w:p w:rsidR="005232C9" w:rsidRDefault="00437479" w:rsidP="00437479">
      <w:pPr>
        <w:pStyle w:val="2"/>
      </w:pPr>
      <w:r>
        <w:rPr>
          <w:rFonts w:hint="eastAsia"/>
        </w:rPr>
        <w:t>将类型像示例一样进行匹配操作</w:t>
      </w:r>
    </w:p>
    <w:p w:rsidR="00437479" w:rsidRDefault="00437479" w:rsidP="00437479">
      <w:r>
        <w:rPr>
          <w:rFonts w:hint="eastAsia"/>
        </w:rPr>
        <w:t>参考源码</w:t>
      </w:r>
    </w:p>
    <w:p w:rsidR="00437479" w:rsidRDefault="00437479" w:rsidP="00437479">
      <w:r>
        <w:rPr>
          <w:rFonts w:hint="eastAsia"/>
        </w:rPr>
        <w:t>目录：</w:t>
      </w:r>
    </w:p>
    <w:p w:rsidR="00437479" w:rsidRPr="00437479" w:rsidRDefault="00437479" w:rsidP="00437479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 w:rsidRPr="00437479">
        <w:rPr>
          <w:rFonts w:ascii="Consolas" w:hAnsi="Consolas" w:cs="Consolas"/>
          <w:color w:val="A9B7C6"/>
          <w:sz w:val="27"/>
          <w:szCs w:val="27"/>
        </w:rPr>
        <w:t>org.apache.spark.sql.catalyst</w:t>
      </w:r>
      <w:r>
        <w:rPr>
          <w:rFonts w:ascii="Consolas" w:hAnsi="Consolas" w:cs="Consolas" w:hint="eastAsia"/>
          <w:color w:val="A9B7C6"/>
          <w:sz w:val="27"/>
          <w:szCs w:val="27"/>
        </w:rPr>
        <w:t>.</w:t>
      </w:r>
      <w:r w:rsidRPr="00437479">
        <w:rPr>
          <w:rFonts w:ascii="Consolas" w:hAnsi="Consolas" w:cs="Consolas"/>
          <w:color w:val="A9B7C6"/>
          <w:sz w:val="27"/>
          <w:szCs w:val="27"/>
        </w:rPr>
        <w:t>ScalaReflection</w:t>
      </w:r>
    </w:p>
    <w:p w:rsidR="00437479" w:rsidRDefault="00437479" w:rsidP="00437479"/>
    <w:p w:rsidR="00437479" w:rsidRDefault="00437479" w:rsidP="00437479"/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 Returns a catalyst DataType and its nullability for the given Scala Type using reflection. */</w:t>
      </w:r>
      <w:r w:rsidRPr="00437479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schemaFor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(tpe: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`Type`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): Schema = ScalaReflectionLock.synchronized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className = getClassNameFromType(tpe)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tpe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classIsLoadable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 &amp;&amp;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(className).isAnnotationPresent(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Note: We check for classIsLoadable above since Utils.classForName uses Java reflection,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lastRenderedPageBreak/>
        <w:t xml:space="preserve">      //       whereas className is from Scala reflection.  This can make it hard to find classes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in some cases, such as when a class is enclosed in an object (in which case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//       Java appends a '$' to the object name but Scala does not).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udt = Utils.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classForName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(className)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.getAnnotation(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classOf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[SQLUserDefinedType]).udt().newInstance()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(udt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localTypeOf[Option[_]]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Seq(optType))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(schemaFor(optType).dataType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Byte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(BinaryType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localTypeOf[Array[_]]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Seq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Seq(elementType))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 schemaFor(elementType)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ArrayType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containsNull = 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localTypeOf[Map[_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_]]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Seq(keyType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valueType))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valueNullable) = schemaFor(valueType)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MapType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(schemaFor(keyType).dataType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>,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valueContainsNull = valueNullable)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localTypeOf[Product]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formalTypeArgs = t.typeSymbol.asClass.typeParams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TypeRef(_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_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 = 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constructorSymbol = t.member(nme.CONSTRUCTOR)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params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(constructorSymbol.isMethod)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constructorSymbol.asMethod.paramss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t>// Find the primary constructor, and use its parameter ordering.</w:t>
      </w:r>
      <w:r w:rsidRPr="00437479">
        <w:rPr>
          <w:rFonts w:ascii="Consolas" w:eastAsia="宋体" w:hAnsi="Consolas" w:cs="Consolas"/>
          <w:color w:val="808080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primaryConstructorSymbol: Option[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Symbol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>constructorSymbol.asTerm.alternatives.find(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 =&gt; s.isMethod &amp;&amp; s.asMethod.isPrimaryConstructor)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(primaryConstructorSymbol.isEmpty)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sys.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error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>"Internal SQL error: Product object did not have a primary constructor."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else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primaryConstructorSymbol.get.asMethod.paramss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StructType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params.head.map { p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 =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  schemaFor(p.typeSignature.substituteTypes(formalTypeArgs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actualTypeArgs))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StructField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(p.name.toString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nullable)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  })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(StringType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localTypeOf[java.sql.Timestamp]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(TimestampType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localTypeOf[java.sql.Date]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(DateType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BigDecimal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t &lt;:&lt; localTypeOf[java.math.BigDecimal]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localTypeOf[Decimal]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(DecimalType.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SYSTEM_DEFAULT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localTypeOf[java.lang.Integer]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localTypeOf[java.lang.Long]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localTypeOf[java.lang.Double]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localTypeOf[java.lang.Float]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localTypeOf[java.lang.Short]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localTypeOf[java.lang.Byte]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localTypeOf[java.lang.Boolean]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true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definitions.IntTpe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(IntegerType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definitions.LongTpe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(LongType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definitions.DoubleTpe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(DoubleType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definitions.FloatTpe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(FloatType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definitions.ShortTpe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(ShortType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definitions.ByteTpe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(ByteType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if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t &lt;:&lt; definitions.BooleanTpe =&gt;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Schema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(BooleanType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nullable =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false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 =&gt;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  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throw new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UnsupportedOperationException(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s"Schema for type </w:t>
      </w:r>
      <w:r w:rsidRPr="00437479">
        <w:rPr>
          <w:rFonts w:ascii="Consolas" w:eastAsia="宋体" w:hAnsi="Consolas" w:cs="Consolas"/>
          <w:b/>
          <w:bCs/>
          <w:color w:val="00B8BB"/>
          <w:kern w:val="0"/>
          <w:sz w:val="27"/>
          <w:szCs w:val="27"/>
        </w:rPr>
        <w:t>$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other</w:t>
      </w:r>
      <w:r w:rsidRPr="00437479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 is not supported"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}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437479" w:rsidRDefault="00437479" w:rsidP="00437479">
      <w:r>
        <w:rPr>
          <w:rFonts w:hint="eastAsia"/>
        </w:rPr>
        <w:t>用的地方：</w:t>
      </w:r>
    </w:p>
    <w:p w:rsidR="00437479" w:rsidRPr="00437479" w:rsidRDefault="00437479" w:rsidP="004374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437479">
        <w:rPr>
          <w:rFonts w:ascii="Consolas" w:eastAsia="宋体" w:hAnsi="Consolas" w:cs="Consolas"/>
          <w:color w:val="FFC66D"/>
          <w:kern w:val="0"/>
          <w:sz w:val="27"/>
          <w:szCs w:val="27"/>
        </w:rPr>
        <w:t>udf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: TypeTag](f: Function1[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]): UserDefinedFunction = {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37479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inputTypes =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Try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A1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]).dataType :: 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).getOrElse(</w:t>
      </w:r>
      <w:r w:rsidRPr="00437479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Nil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37479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UserDefinedFunction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(f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ScalaReflection.schemaFor(typeTag[</w:t>
      </w:r>
      <w:r w:rsidRPr="00437479">
        <w:rPr>
          <w:rFonts w:ascii="Consolas" w:eastAsia="宋体" w:hAnsi="Consolas" w:cs="Consolas"/>
          <w:color w:val="4E807D"/>
          <w:kern w:val="0"/>
          <w:sz w:val="27"/>
          <w:szCs w:val="27"/>
        </w:rPr>
        <w:t>RT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]).dataType</w:t>
      </w:r>
      <w:r w:rsidRPr="00437479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t>inputTypes)</w:t>
      </w:r>
      <w:r w:rsidRPr="00437479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37479" w:rsidRPr="00437479" w:rsidRDefault="00437479" w:rsidP="00437479"/>
    <w:p w:rsidR="005232C9" w:rsidRDefault="00FB167B" w:rsidP="00FB167B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自定义分区</w:t>
      </w:r>
    </w:p>
    <w:p w:rsidR="00FB167B" w:rsidRDefault="00FB167B" w:rsidP="00FB167B">
      <w:r>
        <w:rPr>
          <w:rFonts w:hint="eastAsia"/>
        </w:rPr>
        <w:t>spark</w:t>
      </w:r>
      <w:r>
        <w:rPr>
          <w:rFonts w:hint="eastAsia"/>
        </w:rPr>
        <w:t>提供自定义分区</w:t>
      </w:r>
    </w:p>
    <w:p w:rsidR="00FB167B" w:rsidRDefault="00FB167B" w:rsidP="00FB167B">
      <w:r>
        <w:t>abstract class Partitioner extends Serializable {</w:t>
      </w:r>
    </w:p>
    <w:p w:rsidR="00FB167B" w:rsidRDefault="00FB167B" w:rsidP="00FB167B">
      <w:r>
        <w:t xml:space="preserve">  def numPartitions: Int</w:t>
      </w:r>
    </w:p>
    <w:p w:rsidR="00FB167B" w:rsidRDefault="00FB167B" w:rsidP="00FB167B">
      <w:r>
        <w:t xml:space="preserve">  def getPartition(key: Any): Int</w:t>
      </w:r>
    </w:p>
    <w:p w:rsidR="00E71D23" w:rsidRDefault="00FB167B" w:rsidP="00FB167B">
      <w:r>
        <w:t>}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numPartitions: Int</w:t>
      </w:r>
      <w:r>
        <w:rPr>
          <w:rFonts w:hint="eastAsia"/>
        </w:rPr>
        <w:t>：这个方法需要返回你想要创建分区的个数；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def getPartition(key: Any): Int</w:t>
      </w:r>
      <w:r>
        <w:rPr>
          <w:rFonts w:hint="eastAsia"/>
        </w:rPr>
        <w:t>：这个函数需要对输入的</w:t>
      </w:r>
      <w:r>
        <w:rPr>
          <w:rFonts w:hint="eastAsia"/>
        </w:rPr>
        <w:t>key</w:t>
      </w:r>
      <w:r>
        <w:rPr>
          <w:rFonts w:hint="eastAsia"/>
        </w:rPr>
        <w:t>做计算，然后返回该</w:t>
      </w:r>
      <w:r>
        <w:rPr>
          <w:rFonts w:hint="eastAsia"/>
        </w:rPr>
        <w:t>key</w:t>
      </w:r>
      <w:r>
        <w:rPr>
          <w:rFonts w:hint="eastAsia"/>
        </w:rPr>
        <w:t>的分区</w:t>
      </w:r>
      <w:r>
        <w:rPr>
          <w:rFonts w:hint="eastAsia"/>
        </w:rPr>
        <w:t>ID</w:t>
      </w:r>
      <w:r>
        <w:rPr>
          <w:rFonts w:hint="eastAsia"/>
        </w:rPr>
        <w:t>，范围一定是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rPr>
          <w:rFonts w:hint="eastAsia"/>
        </w:rPr>
        <w:t>numPartitions-1</w:t>
      </w:r>
      <w:r>
        <w:rPr>
          <w:rFonts w:hint="eastAsia"/>
        </w:rPr>
        <w:t>；</w:t>
      </w:r>
    </w:p>
    <w:p w:rsidR="00FB167B" w:rsidRDefault="00FB167B" w:rsidP="00FB167B">
      <w:r>
        <w:rPr>
          <w:rFonts w:hint="eastAsia"/>
        </w:rPr>
        <w:t xml:space="preserve">　</w:t>
      </w:r>
      <w:r w:rsidRPr="00FB167B">
        <w:rPr>
          <w:rFonts w:hint="eastAsia"/>
          <w:b/>
        </w:rPr>
        <w:t>equals()</w:t>
      </w:r>
      <w:r>
        <w:rPr>
          <w:rFonts w:hint="eastAsia"/>
        </w:rPr>
        <w:t>：这个是</w:t>
      </w:r>
      <w:r>
        <w:rPr>
          <w:rFonts w:hint="eastAsia"/>
        </w:rPr>
        <w:t>Java</w:t>
      </w:r>
      <w:r>
        <w:rPr>
          <w:rFonts w:hint="eastAsia"/>
        </w:rPr>
        <w:t>标准的判断相等的函数，之所以要求用户实现这个函数是因为</w:t>
      </w:r>
      <w:r>
        <w:rPr>
          <w:rFonts w:hint="eastAsia"/>
        </w:rPr>
        <w:t>Spark</w:t>
      </w:r>
      <w:r>
        <w:rPr>
          <w:rFonts w:hint="eastAsia"/>
        </w:rPr>
        <w:t>内部会比较两个</w:t>
      </w:r>
      <w:r>
        <w:rPr>
          <w:rFonts w:hint="eastAsia"/>
        </w:rPr>
        <w:t>RDD</w:t>
      </w:r>
      <w:r>
        <w:rPr>
          <w:rFonts w:hint="eastAsia"/>
        </w:rPr>
        <w:t>的分区是否一样。</w:t>
      </w:r>
    </w:p>
    <w:p w:rsidR="004F12FA" w:rsidRDefault="004F12FA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自定义分区解决交叠分区问题</w:t>
      </w:r>
    </w:p>
    <w:p w:rsidR="004F12FA" w:rsidRPr="004F12FA" w:rsidRDefault="004F12FA" w:rsidP="004F12FA"/>
    <w:p w:rsidR="00FB167B" w:rsidRDefault="00FB167B" w:rsidP="00FB167B"/>
    <w:p w:rsidR="004F12FA" w:rsidRDefault="004F12FA" w:rsidP="00FB167B"/>
    <w:p w:rsidR="004F12FA" w:rsidRDefault="004F12FA" w:rsidP="00FB167B"/>
    <w:p w:rsidR="004F12FA" w:rsidRDefault="004F12FA" w:rsidP="00FB167B"/>
    <w:p w:rsidR="004F12FA" w:rsidRDefault="004F12FA" w:rsidP="00FB167B"/>
    <w:p w:rsidR="00FB167B" w:rsidRDefault="00FB167B" w:rsidP="00FB167B"/>
    <w:p w:rsidR="00DD291F" w:rsidRDefault="00DD291F" w:rsidP="00DD291F">
      <w:pPr>
        <w:pStyle w:val="2"/>
      </w:pPr>
      <w:r>
        <w:lastRenderedPageBreak/>
        <w:t>S</w:t>
      </w:r>
      <w:r>
        <w:rPr>
          <w:rFonts w:hint="eastAsia"/>
        </w:rPr>
        <w:t>cala</w:t>
      </w:r>
      <w:r>
        <w:rPr>
          <w:rFonts w:hint="eastAsia"/>
        </w:rPr>
        <w:t>中</w:t>
      </w:r>
      <w:r w:rsidRPr="00DD291F">
        <w:t>yyyy-MM-dd'T'HH:mm:ssXXX</w:t>
      </w:r>
      <w:r>
        <w:rPr>
          <w:rFonts w:hint="eastAsia"/>
        </w:rPr>
        <w:t>格式时间的解析</w:t>
      </w:r>
    </w:p>
    <w:p w:rsidR="00DD291F" w:rsidRPr="003639C6" w:rsidRDefault="00DD291F" w:rsidP="003639C6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sdf1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sdf2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SimpleDateFormat(</w:t>
      </w:r>
      <w:r>
        <w:rPr>
          <w:rFonts w:ascii="Consolas" w:hAnsi="Consolas" w:cs="Consolas"/>
          <w:color w:val="6A8759"/>
          <w:sz w:val="27"/>
          <w:szCs w:val="27"/>
        </w:rPr>
        <w:t>"yyyy-MM-dd HH:mm:ss"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date = sdf1.parse(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(sdf2.format(date))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time1 = </w:t>
      </w:r>
      <w:r>
        <w:rPr>
          <w:rFonts w:ascii="Consolas" w:hAnsi="Consolas" w:cs="Consolas"/>
          <w:color w:val="6A8759"/>
          <w:sz w:val="27"/>
          <w:szCs w:val="27"/>
        </w:rPr>
        <w:t>"2018-01-22T09:12:43Z"</w:t>
      </w:r>
      <w:r>
        <w:rPr>
          <w:rFonts w:ascii="Consolas" w:hAnsi="Consolas" w:cs="Consolas"/>
          <w:color w:val="6A8759"/>
          <w:sz w:val="27"/>
          <w:szCs w:val="27"/>
        </w:rPr>
        <w:br/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 xml:space="preserve">dt =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DateTime(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new </w:t>
      </w:r>
      <w:r>
        <w:rPr>
          <w:rFonts w:ascii="Consolas" w:hAnsi="Consolas" w:cs="Consolas"/>
          <w:color w:val="A9B7C6"/>
          <w:sz w:val="27"/>
          <w:szCs w:val="27"/>
        </w:rPr>
        <w:t>java.text.SimpleDateFormat(</w:t>
      </w:r>
      <w:r>
        <w:rPr>
          <w:rFonts w:ascii="Consolas" w:hAnsi="Consolas" w:cs="Consolas"/>
          <w:color w:val="6A8759"/>
          <w:sz w:val="27"/>
          <w:szCs w:val="27"/>
        </w:rPr>
        <w:t>"yyyy-MM-dd'T'HH:mm:ssXXX"</w:t>
      </w:r>
      <w:r>
        <w:rPr>
          <w:rFonts w:ascii="Consolas" w:hAnsi="Consolas" w:cs="Consolas"/>
          <w:color w:val="A9B7C6"/>
          <w:sz w:val="27"/>
          <w:szCs w:val="27"/>
        </w:rPr>
        <w:t>).parse(time1).getTime)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(dt)</w:t>
      </w:r>
    </w:p>
    <w:p w:rsidR="00DD291F" w:rsidRDefault="003639C6" w:rsidP="00FB167B">
      <w:r>
        <w:rPr>
          <w:rFonts w:hint="eastAsia"/>
        </w:rPr>
        <w:t>试了下用“</w:t>
      </w:r>
      <w:r>
        <w:rPr>
          <w:rFonts w:ascii="Consolas" w:hAnsi="Consolas" w:cs="Consolas"/>
          <w:color w:val="6A8759"/>
          <w:sz w:val="27"/>
          <w:szCs w:val="27"/>
        </w:rPr>
        <w:t>yyyy-MM-dd'T'HH:mm:ss</w:t>
      </w:r>
      <w:r>
        <w:rPr>
          <w:rFonts w:ascii="Consolas" w:hAnsi="Consolas" w:cs="Consolas" w:hint="eastAsia"/>
          <w:color w:val="6A8759"/>
          <w:sz w:val="27"/>
          <w:szCs w:val="27"/>
        </w:rPr>
        <w:t>Z</w:t>
      </w:r>
      <w:r>
        <w:rPr>
          <w:rFonts w:hint="eastAsia"/>
        </w:rPr>
        <w:t>”反而没有成功，但明明写的</w:t>
      </w:r>
      <w:r>
        <w:rPr>
          <w:rFonts w:hint="eastAsia"/>
        </w:rPr>
        <w:t>Z</w:t>
      </w:r>
      <w:r>
        <w:rPr>
          <w:rFonts w:hint="eastAsia"/>
        </w:rPr>
        <w:t>代表的是</w:t>
      </w:r>
      <w:r>
        <w:rPr>
          <w:rFonts w:hint="eastAsia"/>
        </w:rPr>
        <w:t>UTC</w:t>
      </w:r>
      <w:r>
        <w:rPr>
          <w:rFonts w:hint="eastAsia"/>
        </w:rPr>
        <w:t>时区的啊。</w:t>
      </w:r>
    </w:p>
    <w:p w:rsidR="00DD291F" w:rsidRDefault="00DD291F" w:rsidP="00FB167B"/>
    <w:p w:rsidR="004F12FA" w:rsidRDefault="004F12FA" w:rsidP="00FB167B"/>
    <w:p w:rsidR="004F12FA" w:rsidRDefault="004F12FA" w:rsidP="004F12FA">
      <w:pPr>
        <w:pStyle w:val="2"/>
      </w:pPr>
      <w:r>
        <w:t>S</w:t>
      </w:r>
      <w:r>
        <w:rPr>
          <w:rFonts w:hint="eastAsia"/>
        </w:rPr>
        <w:t>cala</w:t>
      </w:r>
      <w:r>
        <w:rPr>
          <w:rFonts w:hint="eastAsia"/>
        </w:rPr>
        <w:t>中正则表达式</w:t>
      </w:r>
    </w:p>
    <w:p w:rsidR="004F12FA" w:rsidRDefault="004F12FA" w:rsidP="004F12FA">
      <w:r>
        <w:rPr>
          <w:rFonts w:hint="eastAsia"/>
        </w:rPr>
        <w:t>定义的正则表达式其实是个函数（或者说类），需要加参数。</w:t>
      </w:r>
    </w:p>
    <w:p w:rsidR="004F12FA" w:rsidRPr="004F12FA" w:rsidRDefault="004F12FA" w:rsidP="004F12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dataType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"integer"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val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 =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"(?i)(int|integer)"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.r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dataType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match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{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pattern(_) 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int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lastRenderedPageBreak/>
        <w:t xml:space="preserve">  </w:t>
      </w:r>
      <w:r w:rsidRPr="004F12FA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case 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"double" 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=&gt; </w:t>
      </w:r>
      <w:r w:rsidRPr="004F12FA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4F12FA">
        <w:rPr>
          <w:rFonts w:ascii="Consolas" w:eastAsia="宋体" w:hAnsi="Consolas" w:cs="Consolas"/>
          <w:color w:val="6A8759"/>
          <w:kern w:val="0"/>
          <w:sz w:val="27"/>
          <w:szCs w:val="27"/>
        </w:rPr>
        <w:t>"this is double type"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4F12FA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</w:p>
    <w:p w:rsidR="004F12FA" w:rsidRDefault="004F12FA" w:rsidP="004F12FA"/>
    <w:p w:rsidR="00951FDE" w:rsidRDefault="00951FDE" w:rsidP="004F12FA"/>
    <w:p w:rsidR="00951FDE" w:rsidRDefault="00951FDE" w:rsidP="004F12FA"/>
    <w:p w:rsidR="00951FDE" w:rsidRDefault="00951FDE" w:rsidP="00951FDE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性能优化之</w:t>
      </w:r>
      <w:r>
        <w:rPr>
          <w:rFonts w:hint="eastAsia"/>
        </w:rPr>
        <w:t>reduceByKey+Partitioner</w:t>
      </w:r>
    </w:p>
    <w:p w:rsidR="00951FDE" w:rsidRDefault="00951FDE" w:rsidP="00951FDE">
      <w:r>
        <w:rPr>
          <w:noProof/>
        </w:rPr>
        <w:drawing>
          <wp:inline distT="0" distB="0" distL="0" distR="0" wp14:anchorId="6268F8FC" wp14:editId="4FD8B463">
            <wp:extent cx="5274310" cy="27317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DE" w:rsidRDefault="00951FDE" w:rsidP="00951FDE"/>
    <w:p w:rsidR="00FE1761" w:rsidRDefault="00FE1761" w:rsidP="00FE1761">
      <w:pPr>
        <w:pStyle w:val="2"/>
      </w:pPr>
      <w:r>
        <w:t>S</w:t>
      </w:r>
      <w:r>
        <w:rPr>
          <w:rFonts w:hint="eastAsia"/>
        </w:rPr>
        <w:t xml:space="preserve">park </w:t>
      </w:r>
      <w:r w:rsidRPr="00FE1761">
        <w:t>coalesce</w:t>
      </w:r>
      <w:r>
        <w:rPr>
          <w:rFonts w:hint="eastAsia"/>
        </w:rPr>
        <w:t>不好用</w:t>
      </w:r>
    </w:p>
    <w:p w:rsidR="00FE1761" w:rsidRDefault="00FE1761" w:rsidP="00951FDE">
      <w:r>
        <w:rPr>
          <w:rFonts w:hint="eastAsia"/>
        </w:rPr>
        <w:t>shuffle=false</w:t>
      </w:r>
      <w:r>
        <w:rPr>
          <w:rFonts w:hint="eastAsia"/>
        </w:rPr>
        <w:t>时只是将大分区变为小分区，而且必须变，</w:t>
      </w:r>
      <w:r>
        <w:rPr>
          <w:rFonts w:hint="eastAsia"/>
        </w:rPr>
        <w:t>shuffle</w:t>
      </w:r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时可以小变大。因此无法自动将空分区搞出来，除非你大致知道数据量最多为</w:t>
      </w:r>
      <w:r>
        <w:rPr>
          <w:rFonts w:hint="eastAsia"/>
        </w:rPr>
        <w:t>10</w:t>
      </w:r>
      <w:r>
        <w:rPr>
          <w:rFonts w:hint="eastAsia"/>
        </w:rPr>
        <w:t>个分区合适，否则会产生不必要的</w:t>
      </w:r>
      <w:r>
        <w:rPr>
          <w:rFonts w:hint="eastAsia"/>
        </w:rPr>
        <w:t>shuffle</w:t>
      </w:r>
      <w:r>
        <w:rPr>
          <w:rFonts w:hint="eastAsia"/>
        </w:rPr>
        <w:t>。</w:t>
      </w:r>
    </w:p>
    <w:p w:rsidR="00FE1761" w:rsidRDefault="00FE1761" w:rsidP="00FE1761">
      <w:pPr>
        <w:pStyle w:val="HTML"/>
        <w:shd w:val="clear" w:color="auto" w:fill="2B2B2B"/>
        <w:rPr>
          <w:rFonts w:ascii="Consolas" w:hAnsi="Consolas" w:cs="Consolas"/>
          <w:color w:val="A9B7C6"/>
          <w:sz w:val="27"/>
          <w:szCs w:val="27"/>
        </w:rPr>
      </w:pPr>
      <w:r>
        <w:rPr>
          <w:rFonts w:ascii="Consolas" w:hAnsi="Consolas" w:cs="Consolas"/>
          <w:b/>
          <w:bCs/>
          <w:color w:val="CC7832"/>
          <w:sz w:val="27"/>
          <w:szCs w:val="27"/>
        </w:rPr>
        <w:t xml:space="preserve">val </w:t>
      </w:r>
      <w:r>
        <w:rPr>
          <w:rFonts w:ascii="Consolas" w:hAnsi="Consolas" w:cs="Consolas"/>
          <w:color w:val="A9B7C6"/>
          <w:sz w:val="27"/>
          <w:szCs w:val="27"/>
        </w:rPr>
        <w:t>rdd2 = rdd.filter(dv =&gt; dv.data(</w:t>
      </w:r>
      <w:r>
        <w:rPr>
          <w:rFonts w:ascii="Consolas" w:hAnsi="Consolas" w:cs="Consolas"/>
          <w:color w:val="6897BB"/>
          <w:sz w:val="27"/>
          <w:szCs w:val="27"/>
        </w:rPr>
        <w:t>0</w:t>
      </w:r>
      <w:r>
        <w:rPr>
          <w:rFonts w:ascii="Consolas" w:hAnsi="Consolas" w:cs="Consolas"/>
          <w:color w:val="A9B7C6"/>
          <w:sz w:val="27"/>
          <w:szCs w:val="27"/>
        </w:rPr>
        <w:t xml:space="preserve">) != 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  .coalesce(</w:t>
      </w:r>
      <w:r>
        <w:rPr>
          <w:rFonts w:ascii="Consolas" w:hAnsi="Consolas" w:cs="Consolas"/>
          <w:color w:val="6897BB"/>
          <w:sz w:val="27"/>
          <w:szCs w:val="27"/>
        </w:rPr>
        <w:t>1</w:t>
      </w:r>
      <w:r>
        <w:rPr>
          <w:rFonts w:ascii="Consolas" w:hAnsi="Consolas" w:cs="Consolas"/>
          <w:color w:val="CC7832"/>
          <w:sz w:val="27"/>
          <w:szCs w:val="27"/>
        </w:rPr>
        <w:t xml:space="preserve">, </w:t>
      </w:r>
      <w:r>
        <w:rPr>
          <w:rFonts w:ascii="Consolas" w:hAnsi="Consolas" w:cs="Consolas"/>
          <w:b/>
          <w:bCs/>
          <w:color w:val="CC7832"/>
          <w:sz w:val="27"/>
          <w:szCs w:val="27"/>
        </w:rPr>
        <w:t>false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</w:t>
      </w:r>
      <w:r>
        <w:rPr>
          <w:rFonts w:ascii="Consolas" w:hAnsi="Consolas" w:cs="Consolas"/>
          <w:color w:val="6A8759"/>
          <w:sz w:val="27"/>
          <w:szCs w:val="27"/>
        </w:rPr>
        <w:t>"-"</w:t>
      </w:r>
      <w:r>
        <w:rPr>
          <w:rFonts w:ascii="Consolas" w:hAnsi="Consolas" w:cs="Consolas"/>
          <w:color w:val="A9B7C6"/>
          <w:sz w:val="27"/>
          <w:szCs w:val="27"/>
        </w:rPr>
        <w:t>*</w:t>
      </w:r>
      <w:r>
        <w:rPr>
          <w:rFonts w:ascii="Consolas" w:hAnsi="Consolas" w:cs="Consolas"/>
          <w:color w:val="6897BB"/>
          <w:sz w:val="27"/>
          <w:szCs w:val="27"/>
        </w:rPr>
        <w:t>80</w:t>
      </w:r>
      <w:r>
        <w:rPr>
          <w:rFonts w:ascii="Consolas" w:hAnsi="Consolas" w:cs="Consolas"/>
          <w:color w:val="A9B7C6"/>
          <w:sz w:val="27"/>
          <w:szCs w:val="27"/>
        </w:rPr>
        <w:t>)</w:t>
      </w:r>
      <w:r>
        <w:rPr>
          <w:rFonts w:ascii="Consolas" w:hAnsi="Consolas" w:cs="Consolas"/>
          <w:color w:val="A9B7C6"/>
          <w:sz w:val="27"/>
          <w:szCs w:val="27"/>
        </w:rPr>
        <w:br/>
        <w:t xml:space="preserve">rdd2.foreachPartition(iter =&gt; 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(iter.mkString(</w:t>
      </w:r>
      <w:r>
        <w:rPr>
          <w:rFonts w:ascii="Consolas" w:hAnsi="Consolas" w:cs="Consolas"/>
          <w:color w:val="6A8759"/>
          <w:sz w:val="27"/>
          <w:szCs w:val="27"/>
        </w:rPr>
        <w:t>","</w:t>
      </w:r>
      <w:r>
        <w:rPr>
          <w:rFonts w:ascii="Consolas" w:hAnsi="Consolas" w:cs="Consolas"/>
          <w:color w:val="A9B7C6"/>
          <w:sz w:val="27"/>
          <w:szCs w:val="27"/>
        </w:rPr>
        <w:t>)))</w:t>
      </w:r>
      <w:r>
        <w:rPr>
          <w:rFonts w:ascii="Consolas" w:hAnsi="Consolas" w:cs="Consolas"/>
          <w:color w:val="A9B7C6"/>
          <w:sz w:val="27"/>
          <w:szCs w:val="27"/>
        </w:rPr>
        <w:br/>
      </w:r>
      <w:r>
        <w:rPr>
          <w:rFonts w:ascii="Consolas" w:hAnsi="Consolas" w:cs="Consolas"/>
          <w:color w:val="A9B7C6"/>
          <w:sz w:val="27"/>
          <w:szCs w:val="27"/>
        </w:rPr>
        <w:br/>
        <w:t>rdd2.partitions.map(_.index).foreach(</w:t>
      </w:r>
      <w:r>
        <w:rPr>
          <w:rFonts w:ascii="Consolas" w:hAnsi="Consolas" w:cs="Consolas"/>
          <w:i/>
          <w:iCs/>
          <w:color w:val="A9B7C6"/>
          <w:sz w:val="27"/>
          <w:szCs w:val="27"/>
        </w:rPr>
        <w:t>println</w:t>
      </w:r>
      <w:r>
        <w:rPr>
          <w:rFonts w:ascii="Consolas" w:hAnsi="Consolas" w:cs="Consolas"/>
          <w:color w:val="A9B7C6"/>
          <w:sz w:val="27"/>
          <w:szCs w:val="27"/>
        </w:rPr>
        <w:t>)</w:t>
      </w:r>
    </w:p>
    <w:p w:rsidR="00951FDE" w:rsidRDefault="00951FDE" w:rsidP="00951FDE"/>
    <w:p w:rsidR="00115C62" w:rsidRDefault="00115C62" w:rsidP="00115C62">
      <w:pPr>
        <w:pStyle w:val="2"/>
      </w:pPr>
      <w:r>
        <w:rPr>
          <w:rFonts w:hint="eastAsia"/>
        </w:rPr>
        <w:t>spark</w:t>
      </w:r>
      <w:r>
        <w:rPr>
          <w:rFonts w:hint="eastAsia"/>
        </w:rPr>
        <w:t>中</w:t>
      </w:r>
      <w:r>
        <w:rPr>
          <w:rFonts w:hint="eastAsia"/>
        </w:rPr>
        <w:t>runJob</w:t>
      </w:r>
      <w:r>
        <w:rPr>
          <w:rFonts w:hint="eastAsia"/>
        </w:rPr>
        <w:t>需要重新广播或者重新赋值然后闭包传递</w:t>
      </w:r>
    </w:p>
    <w:p w:rsidR="00115C62" w:rsidRDefault="00115C62" w:rsidP="00115C62">
      <w:r>
        <w:rPr>
          <w:rFonts w:hint="eastAsia"/>
        </w:rPr>
        <w:t>方式</w:t>
      </w:r>
      <w:r>
        <w:rPr>
          <w:rFonts w:hint="eastAsia"/>
        </w:rPr>
        <w:t>1</w:t>
      </w:r>
      <w:r w:rsidR="00DE0387">
        <w:rPr>
          <w:rFonts w:hint="eastAsia"/>
        </w:rPr>
        <w:t>:</w:t>
      </w:r>
      <w:r>
        <w:rPr>
          <w:rFonts w:hint="eastAsia"/>
        </w:rPr>
        <w:t xml:space="preserve">val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>
        <w:rPr>
          <w:rFonts w:hint="eastAsia"/>
        </w:rPr>
        <w:t xml:space="preserve"> // </w:t>
      </w:r>
      <w:r>
        <w:rPr>
          <w:rFonts w:hint="eastAsia"/>
        </w:rPr>
        <w:t>这样调用的是最开始传递的值</w:t>
      </w:r>
    </w:p>
    <w:p w:rsidR="00115C62" w:rsidRDefault="00115C62" w:rsidP="00115C62">
      <w:r>
        <w:rPr>
          <w:rFonts w:hint="eastAsia"/>
        </w:rPr>
        <w:t>方式</w:t>
      </w:r>
      <w:r w:rsidR="00DE0387">
        <w:rPr>
          <w:rFonts w:hint="eastAsia"/>
        </w:rPr>
        <w:t xml:space="preserve">2: </w:t>
      </w:r>
      <w:r>
        <w:rPr>
          <w:rFonts w:hint="eastAsia"/>
        </w:rPr>
        <w:t xml:space="preserve">var s =&gt; </w:t>
      </w:r>
      <w:r>
        <w:rPr>
          <w:rFonts w:hint="eastAsia"/>
        </w:rPr>
        <w:t>闭包传递到各个分区</w:t>
      </w:r>
      <w:r>
        <w:rPr>
          <w:rFonts w:hint="eastAsia"/>
        </w:rPr>
        <w:t xml:space="preserve"> =&gt; runJob</w:t>
      </w:r>
      <w:r>
        <w:rPr>
          <w:rFonts w:hint="eastAsia"/>
        </w:rPr>
        <w:t>调用</w:t>
      </w:r>
      <w:r w:rsidR="00DE0387">
        <w:rPr>
          <w:rFonts w:hint="eastAsia"/>
        </w:rPr>
        <w:t xml:space="preserve"> =&gt; s</w:t>
      </w:r>
      <w:r w:rsidR="00DE0387">
        <w:rPr>
          <w:rFonts w:hint="eastAsia"/>
        </w:rPr>
        <w:t>改变</w:t>
      </w:r>
      <w:r w:rsidR="00DE0387">
        <w:rPr>
          <w:rFonts w:hint="eastAsia"/>
        </w:rPr>
        <w:t xml:space="preserve"> =&gt; runJob</w:t>
      </w:r>
      <w:r w:rsidR="00DE0387">
        <w:rPr>
          <w:rFonts w:hint="eastAsia"/>
        </w:rPr>
        <w:t>调用</w:t>
      </w:r>
      <w:r>
        <w:rPr>
          <w:rFonts w:hint="eastAsia"/>
        </w:rPr>
        <w:t xml:space="preserve"> // </w:t>
      </w:r>
      <w:r w:rsidR="00DE0387">
        <w:rPr>
          <w:rFonts w:hint="eastAsia"/>
        </w:rPr>
        <w:t>这样调用的是内部的值</w:t>
      </w:r>
    </w:p>
    <w:p w:rsidR="00115C62" w:rsidRDefault="00115C62" w:rsidP="00115C62"/>
    <w:p w:rsidR="001B4EF3" w:rsidRDefault="001B4EF3" w:rsidP="00115C62"/>
    <w:p w:rsidR="001B4EF3" w:rsidRDefault="001B4EF3" w:rsidP="00115C62"/>
    <w:p w:rsidR="001B4EF3" w:rsidRDefault="001B4EF3" w:rsidP="001B4EF3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的保序操作</w:t>
      </w:r>
    </w:p>
    <w:p w:rsidR="007F3B67" w:rsidRDefault="001B4EF3" w:rsidP="007F3B67">
      <w:pPr>
        <w:pStyle w:val="3"/>
      </w:pPr>
      <w:r>
        <w:rPr>
          <w:rFonts w:hint="eastAsia"/>
        </w:rPr>
        <w:t>问题：</w:t>
      </w:r>
    </w:p>
    <w:p w:rsidR="001B4EF3" w:rsidRDefault="001B4EF3" w:rsidP="001B4EF3">
      <w:r>
        <w:rPr>
          <w:rFonts w:hint="eastAsia"/>
        </w:rPr>
        <w:t>一个</w:t>
      </w:r>
      <w:r>
        <w:rPr>
          <w:rFonts w:hint="eastAsia"/>
        </w:rPr>
        <w:t>partitionBy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进行下一步操作，连续执行两次得到不同的结果。猜想是</w:t>
      </w:r>
      <w:r>
        <w:rPr>
          <w:rFonts w:hint="eastAsia"/>
        </w:rPr>
        <w:t>shuffleRDD</w:t>
      </w:r>
      <w:r>
        <w:rPr>
          <w:rFonts w:hint="eastAsia"/>
        </w:rPr>
        <w:t>并没有保序。</w:t>
      </w:r>
    </w:p>
    <w:p w:rsidR="001B4EF3" w:rsidRDefault="001B4EF3" w:rsidP="001B4EF3">
      <w:r>
        <w:t xml:space="preserve">      val rdd2 = partitionMaterial.partitionBy(new OverLapPartitioner(4))</w:t>
      </w:r>
    </w:p>
    <w:p w:rsidR="001B4EF3" w:rsidRDefault="001B4EF3" w:rsidP="001B4EF3">
      <w:r>
        <w:t xml:space="preserve">    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r>
        <w:t xml:space="preserve">      println("-"*80)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</w:t>
      </w:r>
    </w:p>
    <w:p w:rsidR="001B4EF3" w:rsidRDefault="001B4EF3" w:rsidP="001B4EF3">
      <w:r>
        <w:t xml:space="preserve">      rdd2.mapPartitionsWithIndex {</w:t>
      </w:r>
    </w:p>
    <w:p w:rsidR="001B4EF3" w:rsidRDefault="001B4EF3" w:rsidP="001B4EF3">
      <w:r>
        <w:t xml:space="preserve">        case (index, iter) =&gt;</w:t>
      </w:r>
    </w:p>
    <w:p w:rsidR="001B4EF3" w:rsidRDefault="001B4EF3" w:rsidP="001B4EF3">
      <w:r>
        <w:t xml:space="preserve">          Iterator((index, Some(iter.toArray.head)))</w:t>
      </w:r>
    </w:p>
    <w:p w:rsidR="001B4EF3" w:rsidRDefault="001B4EF3" w:rsidP="001B4EF3">
      <w:r>
        <w:t xml:space="preserve">      }.collect().foreach(println)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第一次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(1,Some((17179869183,N)))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------------------------------------------------</w:t>
      </w:r>
      <w:r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-------------</w:t>
      </w: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-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>
        <w:rPr>
          <w:rFonts w:ascii="Courier New" w:eastAsia="宋体" w:hAnsi="Courier New" w:cs="Courier New" w:hint="eastAsia"/>
          <w:b/>
          <w:bCs/>
          <w:color w:val="333333"/>
          <w:kern w:val="0"/>
          <w:szCs w:val="21"/>
        </w:rPr>
        <w:t>第二次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(0,Some((8589934591,G)))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(1,Some((8589934592,G)))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(2,Some((17179869184,N)))</w:t>
      </w:r>
    </w:p>
    <w:p w:rsidR="001B4EF3" w:rsidRPr="001B4EF3" w:rsidRDefault="001B4EF3" w:rsidP="001B4EF3">
      <w:pPr>
        <w:widowControl/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宋体" w:hAnsi="Courier New" w:cs="Courier New"/>
          <w:b/>
          <w:bCs/>
          <w:color w:val="333333"/>
          <w:kern w:val="0"/>
          <w:szCs w:val="21"/>
        </w:rPr>
      </w:pPr>
      <w:r w:rsidRPr="001B4EF3">
        <w:rPr>
          <w:rFonts w:ascii="Courier New" w:eastAsia="宋体" w:hAnsi="Courier New" w:cs="Courier New"/>
          <w:b/>
          <w:bCs/>
          <w:color w:val="333333"/>
          <w:kern w:val="0"/>
          <w:szCs w:val="21"/>
        </w:rPr>
        <w:t>(3,Some((25769803776,T)))</w:t>
      </w:r>
    </w:p>
    <w:p w:rsidR="001B4EF3" w:rsidRDefault="001B4EF3" w:rsidP="001B4EF3">
      <w:r>
        <w:rPr>
          <w:rFonts w:hint="eastAsia"/>
        </w:rPr>
        <w:t>执行十次，绝大部分顺序都不同</w:t>
      </w:r>
    </w:p>
    <w:p w:rsidR="001B4EF3" w:rsidRDefault="001B4EF3" w:rsidP="001B4EF3"/>
    <w:p w:rsidR="007F3B67" w:rsidRDefault="001B4EF3" w:rsidP="007F3B67">
      <w:pPr>
        <w:pStyle w:val="3"/>
      </w:pPr>
      <w:r>
        <w:rPr>
          <w:rFonts w:hint="eastAsia"/>
        </w:rPr>
        <w:lastRenderedPageBreak/>
        <w:t>验证：</w:t>
      </w:r>
    </w:p>
    <w:p w:rsidR="001B4EF3" w:rsidRDefault="001B4EF3" w:rsidP="007F3B67">
      <w:r>
        <w:rPr>
          <w:rFonts w:hint="eastAsia"/>
        </w:rPr>
        <w:t>为了验证，改为</w:t>
      </w:r>
      <w:r>
        <w:rPr>
          <w:rFonts w:hint="eastAsia"/>
        </w:rPr>
        <w:t>cache</w:t>
      </w:r>
      <w:r>
        <w:rPr>
          <w:rFonts w:hint="eastAsia"/>
        </w:rPr>
        <w:t>数据，此时不继续计算上一个</w:t>
      </w:r>
      <w:r>
        <w:rPr>
          <w:rFonts w:hint="eastAsia"/>
        </w:rPr>
        <w:t>stage</w:t>
      </w:r>
      <w:r>
        <w:rPr>
          <w:rFonts w:hint="eastAsia"/>
        </w:rPr>
        <w:t>（这个</w:t>
      </w:r>
      <w:r>
        <w:rPr>
          <w:rFonts w:hint="eastAsia"/>
        </w:rPr>
        <w:t>stage</w:t>
      </w:r>
      <w:r>
        <w:rPr>
          <w:rFonts w:hint="eastAsia"/>
        </w:rPr>
        <w:t>中</w:t>
      </w:r>
      <w:r>
        <w:rPr>
          <w:rFonts w:hint="eastAsia"/>
        </w:rPr>
        <w:t>shuffle</w:t>
      </w:r>
      <w:r>
        <w:rPr>
          <w:rFonts w:hint="eastAsia"/>
        </w:rPr>
        <w:t>是</w:t>
      </w:r>
      <w:r>
        <w:rPr>
          <w:rFonts w:hint="eastAsia"/>
        </w:rPr>
        <w:t>partitionBy</w:t>
      </w:r>
      <w:r>
        <w:rPr>
          <w:rFonts w:hint="eastAsia"/>
        </w:rPr>
        <w:t>操作，是无序的）而直接取数据。</w:t>
      </w:r>
    </w:p>
    <w:p w:rsidR="001B4EF3" w:rsidRDefault="001B4EF3" w:rsidP="001B4EF3">
      <w:r>
        <w:rPr>
          <w:rFonts w:hint="eastAsia"/>
        </w:rPr>
        <w:t>执行十次，每次顺序一样。</w:t>
      </w:r>
    </w:p>
    <w:p w:rsidR="001B4EF3" w:rsidRDefault="001B4EF3" w:rsidP="001B4EF3"/>
    <w:p w:rsidR="001B4EF3" w:rsidRDefault="001B4EF3" w:rsidP="007F3B67">
      <w:pPr>
        <w:pStyle w:val="3"/>
      </w:pPr>
      <w:r>
        <w:rPr>
          <w:rFonts w:hint="eastAsia"/>
        </w:rPr>
        <w:lastRenderedPageBreak/>
        <w:t>分析：</w:t>
      </w:r>
    </w:p>
    <w:p w:rsidR="001B4EF3" w:rsidRDefault="001B4EF3" w:rsidP="001B4EF3">
      <w:r>
        <w:rPr>
          <w:noProof/>
        </w:rPr>
        <w:drawing>
          <wp:inline distT="0" distB="0" distL="0" distR="0">
            <wp:extent cx="5274310" cy="7031468"/>
            <wp:effectExtent l="0" t="0" r="0" b="0"/>
            <wp:docPr id="7" name="图片 7" descr="C:\Users\dell\Documents\Tencent Files\541485865\FileRecv\MobileFile\IMG_20180830_1050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cuments\Tencent Files\541485865\FileRecv\MobileFile\IMG_20180830_105043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031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shuffle</w:t>
      </w:r>
      <w:r>
        <w:rPr>
          <w:rFonts w:hint="eastAsia"/>
        </w:rPr>
        <w:t>后的</w:t>
      </w:r>
      <w:r>
        <w:rPr>
          <w:rFonts w:hint="eastAsia"/>
        </w:rPr>
        <w:t>shuffleRDD</w:t>
      </w:r>
      <w:r>
        <w:rPr>
          <w:rFonts w:hint="eastAsia"/>
        </w:rPr>
        <w:t>每个分片中的数据顺序由</w:t>
      </w:r>
      <w:r>
        <w:rPr>
          <w:rFonts w:hint="eastAsia"/>
        </w:rPr>
        <w:t>shuffle</w:t>
      </w:r>
      <w:r>
        <w:rPr>
          <w:rFonts w:hint="eastAsia"/>
        </w:rPr>
        <w:t>这个</w:t>
      </w:r>
      <w:r>
        <w:rPr>
          <w:rFonts w:hint="eastAsia"/>
        </w:rPr>
        <w:t>stage</w:t>
      </w:r>
      <w:r>
        <w:rPr>
          <w:rFonts w:hint="eastAsia"/>
        </w:rPr>
        <w:t>中的</w:t>
      </w:r>
      <w:r>
        <w:rPr>
          <w:rFonts w:hint="eastAsia"/>
        </w:rPr>
        <w:t>shuffle reader</w:t>
      </w:r>
      <w:r>
        <w:rPr>
          <w:rFonts w:hint="eastAsia"/>
        </w:rPr>
        <w:t>和</w:t>
      </w:r>
      <w:r>
        <w:rPr>
          <w:rFonts w:hint="eastAsia"/>
        </w:rPr>
        <w:t>shuffer writer</w:t>
      </w:r>
      <w:r>
        <w:rPr>
          <w:rFonts w:hint="eastAsia"/>
        </w:rPr>
        <w:t>的执行先后顺序有关。而</w:t>
      </w:r>
      <w:r>
        <w:rPr>
          <w:rFonts w:hint="eastAsia"/>
        </w:rPr>
        <w:t>partitionBy</w:t>
      </w:r>
      <w:r>
        <w:rPr>
          <w:rFonts w:hint="eastAsia"/>
        </w:rPr>
        <w:t>先后顺序是受资源状态，数据分布是否在一个</w:t>
      </w:r>
      <w:r>
        <w:rPr>
          <w:rFonts w:hint="eastAsia"/>
        </w:rPr>
        <w:t>worker</w:t>
      </w:r>
      <w:r>
        <w:rPr>
          <w:rFonts w:hint="eastAsia"/>
        </w:rPr>
        <w:t>上等因素影响的，也就是执行顺序是受随机因素影响的。</w:t>
      </w:r>
    </w:p>
    <w:p w:rsidR="007F3B67" w:rsidRDefault="007F3B67" w:rsidP="001B4EF3"/>
    <w:p w:rsidR="007F3B67" w:rsidRDefault="007F3B67" w:rsidP="001B4EF3">
      <w:r>
        <w:rPr>
          <w:rFonts w:hint="eastAsia"/>
        </w:rPr>
        <w:t>因此</w:t>
      </w:r>
      <w:r>
        <w:rPr>
          <w:rFonts w:hint="eastAsia"/>
        </w:rPr>
        <w:t>rdd2.partionBy</w:t>
      </w:r>
      <w:r>
        <w:rPr>
          <w:rFonts w:hint="eastAsia"/>
        </w:rPr>
        <w:t>执行两次，数据分区内的顺序很可能不同。</w:t>
      </w:r>
      <w:r w:rsidR="003408D4">
        <w:rPr>
          <w:rFonts w:hint="eastAsia"/>
        </w:rPr>
        <w:t>注意这里可能更不易发现：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lastRenderedPageBreak/>
        <w:t>V</w:t>
      </w:r>
      <w:r w:rsidRPr="003408D4">
        <w:rPr>
          <w:rFonts w:hint="eastAsia"/>
          <w:b/>
        </w:rPr>
        <w:t>al rdd2 = rdd1.partitionBy()</w:t>
      </w:r>
    </w:p>
    <w:p w:rsidR="003408D4" w:rsidRPr="003408D4" w:rsidRDefault="003408D4" w:rsidP="001B4EF3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3408D4">
      <w:pPr>
        <w:rPr>
          <w:b/>
        </w:rPr>
      </w:pPr>
      <w:r w:rsidRPr="003408D4">
        <w:rPr>
          <w:b/>
        </w:rPr>
        <w:t>R</w:t>
      </w:r>
      <w:r w:rsidRPr="003408D4">
        <w:rPr>
          <w:rFonts w:hint="eastAsia"/>
          <w:b/>
        </w:rPr>
        <w:t xml:space="preserve">dd2.mapPartion().collect() // </w:t>
      </w:r>
      <w:r w:rsidRPr="003408D4">
        <w:rPr>
          <w:rFonts w:hint="eastAsia"/>
          <w:b/>
        </w:rPr>
        <w:t>执行第一次</w:t>
      </w:r>
    </w:p>
    <w:p w:rsidR="003408D4" w:rsidRPr="003408D4" w:rsidRDefault="003408D4" w:rsidP="001B4EF3"/>
    <w:p w:rsidR="001B4EF3" w:rsidRDefault="007F3B67" w:rsidP="00A55845">
      <w:pPr>
        <w:pStyle w:val="3"/>
      </w:pPr>
      <w:r>
        <w:rPr>
          <w:rFonts w:hint="eastAsia"/>
        </w:rPr>
        <w:t>扩展：</w:t>
      </w:r>
    </w:p>
    <w:p w:rsidR="007F3B67" w:rsidRDefault="007F3B67" w:rsidP="001B4EF3">
      <w:r>
        <w:rPr>
          <w:rFonts w:hint="eastAsia"/>
        </w:rPr>
        <w:t>什么操作时保序的，也就是不收</w:t>
      </w:r>
      <w:r>
        <w:rPr>
          <w:rFonts w:hint="eastAsia"/>
        </w:rPr>
        <w:t>shuffle</w:t>
      </w:r>
      <w:r>
        <w:rPr>
          <w:rFonts w:hint="eastAsia"/>
        </w:rPr>
        <w:t>过程影响的？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首先</w:t>
      </w:r>
      <w:r>
        <w:rPr>
          <w:rFonts w:hint="eastAsia"/>
        </w:rPr>
        <w:t>map</w:t>
      </w:r>
      <w:r>
        <w:rPr>
          <w:rFonts w:hint="eastAsia"/>
        </w:rPr>
        <w:t>类操作是</w:t>
      </w:r>
      <w:r>
        <w:rPr>
          <w:rFonts w:hint="eastAsia"/>
        </w:rPr>
        <w:t>:map/filter/flatMap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sortBy</w:t>
      </w:r>
      <w:r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sc.textFile</w:t>
      </w:r>
      <w:r>
        <w:rPr>
          <w:rFonts w:hint="eastAsia"/>
        </w:rPr>
        <w:t>，</w:t>
      </w:r>
      <w:r>
        <w:rPr>
          <w:rFonts w:hint="eastAsia"/>
        </w:rPr>
        <w:t>sc.parallelize</w:t>
      </w:r>
      <w:r w:rsidR="00735E3D">
        <w:rPr>
          <w:rFonts w:hint="eastAsia"/>
        </w:rPr>
        <w:t>也是</w:t>
      </w:r>
    </w:p>
    <w:p w:rsidR="007F3B67" w:rsidRDefault="007F3B67" w:rsidP="007F3B67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coalesce(shuffle=false)</w:t>
      </w:r>
      <w:r>
        <w:rPr>
          <w:rFonts w:hint="eastAsia"/>
        </w:rPr>
        <w:t>是</w:t>
      </w:r>
    </w:p>
    <w:p w:rsidR="00D300D0" w:rsidRDefault="00A55845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countByKey</w:t>
      </w:r>
    </w:p>
    <w:p w:rsidR="00D300D0" w:rsidRDefault="00D300D0" w:rsidP="00D300D0">
      <w:pPr>
        <w:pStyle w:val="a9"/>
        <w:numPr>
          <w:ilvl w:val="0"/>
          <w:numId w:val="28"/>
        </w:numPr>
        <w:ind w:firstLineChars="0"/>
      </w:pPr>
      <w:r>
        <w:rPr>
          <w:rFonts w:hint="eastAsia"/>
        </w:rPr>
        <w:t>最后一些</w:t>
      </w:r>
      <w:r>
        <w:rPr>
          <w:rFonts w:hint="eastAsia"/>
        </w:rPr>
        <w:t>action</w:t>
      </w:r>
      <w:r>
        <w:rPr>
          <w:rFonts w:hint="eastAsia"/>
        </w:rPr>
        <w:t>操作也是保序的：</w:t>
      </w:r>
      <w:r>
        <w:rPr>
          <w:rFonts w:hint="eastAsia"/>
        </w:rPr>
        <w:t>show, collect,count,runJob</w:t>
      </w:r>
    </w:p>
    <w:p w:rsidR="00D300D0" w:rsidRDefault="007F3B67" w:rsidP="007F3B67">
      <w:r>
        <w:rPr>
          <w:rFonts w:hint="eastAsia"/>
        </w:rPr>
        <w:t>哪些不是？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partitionBy</w:t>
      </w:r>
    </w:p>
    <w:p w:rsidR="007F3B67" w:rsidRDefault="007F3B67" w:rsidP="007F3B67">
      <w:pPr>
        <w:pStyle w:val="a9"/>
        <w:numPr>
          <w:ilvl w:val="0"/>
          <w:numId w:val="29"/>
        </w:numPr>
        <w:ind w:firstLineChars="0"/>
      </w:pPr>
      <w:r>
        <w:rPr>
          <w:rFonts w:hint="eastAsia"/>
        </w:rPr>
        <w:t>join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cogroup</w:t>
      </w:r>
    </w:p>
    <w:p w:rsidR="003408D4" w:rsidRDefault="003408D4" w:rsidP="003408D4">
      <w:pPr>
        <w:pStyle w:val="a9"/>
        <w:numPr>
          <w:ilvl w:val="0"/>
          <w:numId w:val="29"/>
        </w:numPr>
        <w:ind w:firstLineChars="0"/>
      </w:pPr>
      <w:r w:rsidRPr="003408D4">
        <w:t>reduceByKey</w:t>
      </w:r>
    </w:p>
    <w:p w:rsidR="001B4EF3" w:rsidRDefault="003408D4" w:rsidP="00735E3D">
      <w:pPr>
        <w:pStyle w:val="a9"/>
        <w:numPr>
          <w:ilvl w:val="0"/>
          <w:numId w:val="29"/>
        </w:numPr>
        <w:ind w:firstLineChars="0"/>
      </w:pPr>
      <w:r w:rsidRPr="003408D4">
        <w:t>groupByKey</w:t>
      </w:r>
    </w:p>
    <w:p w:rsidR="00D300D0" w:rsidRDefault="00D300D0" w:rsidP="00D300D0">
      <w:r>
        <w:rPr>
          <w:rFonts w:hint="eastAsia"/>
        </w:rPr>
        <w:t>待验证：</w:t>
      </w:r>
    </w:p>
    <w:p w:rsidR="00D300D0" w:rsidRDefault="00D300D0" w:rsidP="00271467">
      <w:pPr>
        <w:pStyle w:val="a9"/>
        <w:numPr>
          <w:ilvl w:val="0"/>
          <w:numId w:val="31"/>
        </w:numPr>
        <w:ind w:firstLineChars="0"/>
      </w:pPr>
      <w:r>
        <w:rPr>
          <w:rFonts w:hint="eastAsia"/>
        </w:rPr>
        <w:t>limit</w:t>
      </w:r>
    </w:p>
    <w:p w:rsidR="00271467" w:rsidRDefault="00271467" w:rsidP="00271467"/>
    <w:p w:rsidR="00271467" w:rsidRDefault="00271467" w:rsidP="00271467"/>
    <w:p w:rsidR="00271467" w:rsidRDefault="00271467" w:rsidP="00271467">
      <w:pPr>
        <w:pStyle w:val="2"/>
      </w:pPr>
      <w:r>
        <w:rPr>
          <w:rFonts w:hint="eastAsia"/>
        </w:rPr>
        <w:t>spark sql createDataFrame</w:t>
      </w:r>
      <w:r>
        <w:rPr>
          <w:rFonts w:hint="eastAsia"/>
        </w:rPr>
        <w:t>时分区数</w:t>
      </w:r>
      <w:r>
        <w:rPr>
          <w:rFonts w:hint="eastAsia"/>
        </w:rPr>
        <w:t>200</w:t>
      </w:r>
    </w:p>
    <w:p w:rsidR="00271467" w:rsidRDefault="00271467" w:rsidP="00271467">
      <w:r>
        <w:rPr>
          <w:noProof/>
        </w:rPr>
        <w:drawing>
          <wp:inline distT="0" distB="0" distL="0" distR="0" wp14:anchorId="5D15E1AD" wp14:editId="567B8224">
            <wp:extent cx="1485714" cy="247619"/>
            <wp:effectExtent l="0" t="0" r="635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85714" cy="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467" w:rsidRDefault="00271467" w:rsidP="00271467">
      <w:r>
        <w:rPr>
          <w:rFonts w:hint="eastAsia"/>
        </w:rPr>
        <w:t>创建方式</w:t>
      </w:r>
    </w:p>
    <w:p w:rsidR="00271467" w:rsidRPr="00271467" w:rsidRDefault="00271467" w:rsidP="002714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r w:rsidRPr="00271467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sqlc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.createDataFrame(seq).toDF(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"id"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"dayTime"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"x"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"y"</w:t>
      </w:r>
      <w:r w:rsidRPr="00271467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271467">
        <w:rPr>
          <w:rFonts w:ascii="Consolas" w:eastAsia="宋体" w:hAnsi="Consolas" w:cs="Consolas"/>
          <w:color w:val="6A8759"/>
          <w:kern w:val="0"/>
          <w:sz w:val="27"/>
          <w:szCs w:val="27"/>
        </w:rPr>
        <w:t>"z"</w:t>
      </w:r>
      <w:r w:rsidRPr="00271467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</w:p>
    <w:p w:rsidR="00271467" w:rsidRDefault="00271467" w:rsidP="00271467"/>
    <w:p w:rsidR="00790960" w:rsidRDefault="00790960" w:rsidP="00271467"/>
    <w:p w:rsidR="00790960" w:rsidRDefault="00790960" w:rsidP="00790960">
      <w:pPr>
        <w:pStyle w:val="2"/>
      </w:pPr>
      <w:r>
        <w:rPr>
          <w:rFonts w:hint="eastAsia"/>
        </w:rPr>
        <w:t>scala</w:t>
      </w:r>
      <w:r>
        <w:rPr>
          <w:rFonts w:hint="eastAsia"/>
        </w:rPr>
        <w:t>元组赋值变量名不能大写</w:t>
      </w:r>
    </w:p>
    <w:p w:rsidR="00790960" w:rsidRDefault="00790960" w:rsidP="00790960">
      <w:r>
        <w:rPr>
          <w:noProof/>
        </w:rPr>
        <w:drawing>
          <wp:inline distT="0" distB="0" distL="0" distR="0" wp14:anchorId="6B5BB442" wp14:editId="227D05E8">
            <wp:extent cx="4942857" cy="342857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42857" cy="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960" w:rsidRDefault="00790960" w:rsidP="00790960">
      <w:r>
        <w:rPr>
          <w:rFonts w:hint="eastAsia"/>
        </w:rPr>
        <w:t>大写时表示模式匹配。</w:t>
      </w:r>
    </w:p>
    <w:p w:rsidR="003275CE" w:rsidRDefault="003275CE" w:rsidP="00790960"/>
    <w:p w:rsidR="003275CE" w:rsidRDefault="003275CE" w:rsidP="003275CE">
      <w:pPr>
        <w:pStyle w:val="2"/>
      </w:pPr>
      <w:r>
        <w:rPr>
          <w:rFonts w:hint="eastAsia"/>
        </w:rPr>
        <w:t>如何保证</w:t>
      </w:r>
      <w:r>
        <w:rPr>
          <w:rFonts w:hint="eastAsia"/>
        </w:rPr>
        <w:t>RDD</w:t>
      </w:r>
      <w:r>
        <w:rPr>
          <w:rFonts w:hint="eastAsia"/>
        </w:rPr>
        <w:t>没有空分区</w:t>
      </w:r>
    </w:p>
    <w:p w:rsidR="003275CE" w:rsidRDefault="003275CE" w:rsidP="003275CE">
      <w:r>
        <w:rPr>
          <w:rFonts w:hint="eastAsia"/>
        </w:rPr>
        <w:t>目前应该无法保证，因为</w:t>
      </w:r>
      <w:r w:rsidRPr="003275CE">
        <w:t>coalesce</w:t>
      </w:r>
      <w:r>
        <w:rPr>
          <w:rFonts w:hint="eastAsia"/>
        </w:rPr>
        <w:t>也无法保证，即使你给他的是刚好的非空分区数目，他仍然可能弄出非空分区，因为它的步骤不是先去空分区再拉数据，而是选好分区</w:t>
      </w:r>
      <w:r>
        <w:rPr>
          <w:rFonts w:hint="eastAsia"/>
        </w:rPr>
        <w:t>id</w:t>
      </w:r>
      <w:r>
        <w:rPr>
          <w:rFonts w:hint="eastAsia"/>
        </w:rPr>
        <w:t>然后拉数据。</w:t>
      </w:r>
    </w:p>
    <w:p w:rsidR="00826F88" w:rsidRDefault="00826F88" w:rsidP="003275CE"/>
    <w:p w:rsidR="008F2C72" w:rsidRDefault="008F2C72" w:rsidP="008F2C72">
      <w:pPr>
        <w:pStyle w:val="2"/>
      </w:pPr>
      <w:r w:rsidRPr="008F2C72">
        <w:t>Monoid</w:t>
      </w:r>
      <w:r>
        <w:rPr>
          <w:rFonts w:hint="eastAsia"/>
        </w:rPr>
        <w:t>并行算法</w:t>
      </w:r>
      <w:r w:rsidR="00683886">
        <w:rPr>
          <w:rFonts w:hint="eastAsia"/>
        </w:rPr>
        <w:t>框架</w:t>
      </w:r>
    </w:p>
    <w:p w:rsidR="008F2C72" w:rsidRDefault="008F2C72" w:rsidP="008F2C72">
      <w:r>
        <w:t>S</w:t>
      </w:r>
      <w:r>
        <w:rPr>
          <w:rFonts w:hint="eastAsia"/>
        </w:rPr>
        <w:t>cala</w:t>
      </w:r>
      <w:r>
        <w:rPr>
          <w:rFonts w:hint="eastAsia"/>
        </w:rPr>
        <w:t>有一个框架</w:t>
      </w:r>
      <w:r>
        <w:rPr>
          <w:rFonts w:hint="eastAsia"/>
        </w:rPr>
        <w:t>monoid</w:t>
      </w:r>
      <w:r>
        <w:rPr>
          <w:rFonts w:hint="eastAsia"/>
        </w:rPr>
        <w:t>（翻译：幺半群）可以进行并行算法的开发。其中的并行化函数需要满足：</w:t>
      </w:r>
      <w:r w:rsidRPr="008F2C72">
        <w:rPr>
          <w:rFonts w:hint="eastAsia"/>
        </w:rPr>
        <w:t>结合特性（</w:t>
      </w:r>
      <w:r w:rsidRPr="008F2C72">
        <w:rPr>
          <w:rFonts w:hint="eastAsia"/>
        </w:rPr>
        <w:t>associativity</w:t>
      </w:r>
      <w:r w:rsidRPr="008F2C72">
        <w:rPr>
          <w:rFonts w:hint="eastAsia"/>
        </w:rPr>
        <w:t>），与恒等值（</w:t>
      </w:r>
      <w:r w:rsidRPr="008F2C72">
        <w:rPr>
          <w:rFonts w:hint="eastAsia"/>
        </w:rPr>
        <w:t>identity</w:t>
      </w:r>
      <w:r w:rsidRPr="008F2C72">
        <w:rPr>
          <w:rFonts w:hint="eastAsia"/>
        </w:rPr>
        <w:t>）</w:t>
      </w:r>
      <w:r>
        <w:rPr>
          <w:rFonts w:hint="eastAsia"/>
        </w:rPr>
        <w:t>。</w:t>
      </w:r>
    </w:p>
    <w:p w:rsidR="008F2C72" w:rsidRDefault="008F2C72" w:rsidP="008F2C72">
      <w:r>
        <w:rPr>
          <w:rFonts w:hint="eastAsia"/>
        </w:rPr>
        <w:t>满足这两个特性后，可以进而满足左折叠和右折叠的相等（如</w:t>
      </w:r>
      <w:r>
        <w:rPr>
          <w:rFonts w:hint="eastAsia"/>
        </w:rPr>
        <w:t>foldLeft</w:t>
      </w:r>
      <w:r>
        <w:rPr>
          <w:rFonts w:hint="eastAsia"/>
        </w:rPr>
        <w:t>和</w:t>
      </w:r>
      <w:r>
        <w:rPr>
          <w:rFonts w:hint="eastAsia"/>
        </w:rPr>
        <w:t>foldRight</w:t>
      </w:r>
      <w:r>
        <w:rPr>
          <w:rFonts w:hint="eastAsia"/>
        </w:rPr>
        <w:t>），交换律。等等。</w:t>
      </w:r>
    </w:p>
    <w:p w:rsidR="006755AD" w:rsidRDefault="006755AD" w:rsidP="008F2C72"/>
    <w:p w:rsidR="006755AD" w:rsidRDefault="006755AD" w:rsidP="008F2C72"/>
    <w:p w:rsidR="006755AD" w:rsidRDefault="006755AD" w:rsidP="006755AD">
      <w:pPr>
        <w:pStyle w:val="2"/>
      </w:pPr>
      <w:r>
        <w:t>L</w:t>
      </w:r>
      <w:r>
        <w:rPr>
          <w:rFonts w:hint="eastAsia"/>
        </w:rPr>
        <w:t>azy</w:t>
      </w:r>
      <w:r>
        <w:rPr>
          <w:rFonts w:hint="eastAsia"/>
        </w:rPr>
        <w:t>的另一个好处</w:t>
      </w:r>
    </w:p>
    <w:p w:rsidR="006755AD" w:rsidRDefault="006755AD" w:rsidP="006755AD">
      <w:r>
        <w:t>L</w:t>
      </w:r>
      <w:r>
        <w:rPr>
          <w:rFonts w:hint="eastAsia"/>
        </w:rPr>
        <w:t>azy</w:t>
      </w:r>
      <w:r>
        <w:rPr>
          <w:rFonts w:hint="eastAsia"/>
        </w:rPr>
        <w:t>还有一个天然的好处，在类内部变量的传递上</w:t>
      </w:r>
    </w:p>
    <w:p w:rsidR="006755AD" w:rsidRDefault="006755AD" w:rsidP="006755AD"/>
    <w:p w:rsidR="006755AD" w:rsidRDefault="006755AD" w:rsidP="006755A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Consolas"/>
          <w:color w:val="808080"/>
          <w:kern w:val="0"/>
          <w:sz w:val="27"/>
          <w:szCs w:val="27"/>
        </w:rPr>
      </w:pP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class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Lzy(mp: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]) {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 xml:space="preserve"> 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def </w:t>
      </w:r>
      <w:r w:rsidRPr="006755AD">
        <w:rPr>
          <w:rFonts w:ascii="Consolas" w:eastAsia="宋体" w:hAnsi="Consolas" w:cs="Consolas"/>
          <w:color w:val="FFC66D"/>
          <w:kern w:val="0"/>
          <w:sz w:val="27"/>
          <w:szCs w:val="27"/>
        </w:rPr>
        <w:t>rdd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(key: 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): Option[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 = mp.get(key)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}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var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map1 = </w:t>
      </w:r>
      <w:r w:rsidRPr="006755AD">
        <w:rPr>
          <w:rFonts w:ascii="Consolas" w:eastAsia="宋体" w:hAnsi="Consolas" w:cs="Consolas"/>
          <w:i/>
          <w:iCs/>
          <w:color w:val="9876AA"/>
          <w:kern w:val="0"/>
          <w:sz w:val="27"/>
          <w:szCs w:val="27"/>
        </w:rPr>
        <w:t>Map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r w:rsidRPr="006755AD">
        <w:rPr>
          <w:rFonts w:ascii="Consolas" w:eastAsia="宋体" w:hAnsi="Consolas" w:cs="Consolas"/>
          <w:color w:val="4E807D"/>
          <w:kern w:val="0"/>
          <w:sz w:val="27"/>
          <w:szCs w:val="27"/>
        </w:rPr>
        <w:t>String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>, Int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]()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lazy val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z = </w:t>
      </w:r>
      <w:r w:rsidRPr="006755AD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new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Lzy(map1)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"a"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10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"a"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没有被实例化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map1 += 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 xml:space="preserve">"b"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-&gt; </w:t>
      </w:r>
      <w:r w:rsidRPr="006755AD">
        <w:rPr>
          <w:rFonts w:ascii="Consolas" w:eastAsia="宋体" w:hAnsi="Consolas" w:cs="Consolas"/>
          <w:color w:val="6897BB"/>
          <w:kern w:val="0"/>
          <w:sz w:val="27"/>
          <w:szCs w:val="27"/>
        </w:rPr>
        <w:t>20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)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6755AD">
        <w:rPr>
          <w:rFonts w:ascii="Consolas" w:eastAsia="宋体" w:hAnsi="Consolas" w:cs="Consolas"/>
          <w:i/>
          <w:iCs/>
          <w:color w:val="A9B7C6"/>
          <w:kern w:val="0"/>
          <w:sz w:val="27"/>
          <w:szCs w:val="27"/>
        </w:rPr>
        <w:t>println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>z.rdd(</w:t>
      </w:r>
      <w:r w:rsidRPr="006755AD">
        <w:rPr>
          <w:rFonts w:ascii="Consolas" w:eastAsia="宋体" w:hAnsi="Consolas" w:cs="Consolas"/>
          <w:color w:val="6A8759"/>
          <w:kern w:val="0"/>
          <w:sz w:val="27"/>
          <w:szCs w:val="27"/>
        </w:rPr>
        <w:t>"b"</w:t>
      </w:r>
      <w:r w:rsidRPr="006755AD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)) 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 xml:space="preserve">// 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拿不到，因为此时</w:t>
      </w:r>
      <w:r w:rsidRPr="006755AD">
        <w:rPr>
          <w:rFonts w:ascii="Consolas" w:eastAsia="宋体" w:hAnsi="Consolas" w:cs="Consolas"/>
          <w:color w:val="808080"/>
          <w:kern w:val="0"/>
          <w:sz w:val="27"/>
          <w:szCs w:val="27"/>
        </w:rPr>
        <w:t>z</w:t>
      </w:r>
      <w:r w:rsidRPr="006755AD">
        <w:rPr>
          <w:rFonts w:ascii="宋体" w:eastAsia="宋体" w:hAnsi="宋体" w:cs="Consolas" w:hint="eastAsia"/>
          <w:color w:val="808080"/>
          <w:kern w:val="0"/>
          <w:sz w:val="27"/>
          <w:szCs w:val="27"/>
        </w:rPr>
        <w:t>被实例化了已经</w:t>
      </w:r>
    </w:p>
    <w:p w:rsidR="002B151F" w:rsidRDefault="002B151F" w:rsidP="002B151F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lastRenderedPageBreak/>
        <w:t>spark broadcast</w:t>
      </w:r>
      <w:r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和闭包的区别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>
        <w:rPr>
          <w:rFonts w:hint="eastAsia"/>
        </w:rPr>
        <w:t>broadcast</w:t>
      </w:r>
      <w:r>
        <w:rPr>
          <w:rFonts w:hint="eastAsia"/>
        </w:rPr>
        <w:t>不收</w:t>
      </w:r>
      <w:r>
        <w:rPr>
          <w:rFonts w:hint="eastAsia"/>
        </w:rPr>
        <w:t>akkaFrameSize</w:t>
      </w:r>
      <w:r>
        <w:rPr>
          <w:rFonts w:hint="eastAsia"/>
        </w:rPr>
        <w:t>限制</w:t>
      </w:r>
    </w:p>
    <w:p w:rsidR="002B151F" w:rsidRDefault="002B151F" w:rsidP="002B151F">
      <w:pPr>
        <w:pStyle w:val="a9"/>
        <w:numPr>
          <w:ilvl w:val="0"/>
          <w:numId w:val="32"/>
        </w:numPr>
        <w:ind w:firstLineChars="0"/>
      </w:pPr>
      <w:r w:rsidRPr="002B151F">
        <w:rPr>
          <w:rFonts w:hint="eastAsia"/>
        </w:rPr>
        <w:t>开发过程中，会遇到需要在算子函数中使用外部变量的场景（尤其是大变量，比如</w:t>
      </w:r>
      <w:r w:rsidRPr="002B151F">
        <w:rPr>
          <w:rFonts w:hint="eastAsia"/>
        </w:rPr>
        <w:t>100M</w:t>
      </w:r>
      <w:r w:rsidRPr="002B151F">
        <w:rPr>
          <w:rFonts w:hint="eastAsia"/>
        </w:rPr>
        <w:t>以上的大集合），那么此时就应该使用</w:t>
      </w:r>
      <w:r w:rsidRPr="002B151F">
        <w:rPr>
          <w:rFonts w:hint="eastAsia"/>
        </w:rPr>
        <w:t>Spark</w:t>
      </w:r>
      <w:r w:rsidRPr="002B151F">
        <w:rPr>
          <w:rFonts w:hint="eastAsia"/>
        </w:rPr>
        <w:t>的广播（</w:t>
      </w:r>
      <w:r w:rsidRPr="002B151F">
        <w:rPr>
          <w:rFonts w:hint="eastAsia"/>
        </w:rPr>
        <w:t>Broadcast</w:t>
      </w:r>
      <w:r w:rsidRPr="002B151F">
        <w:rPr>
          <w:rFonts w:hint="eastAsia"/>
        </w:rPr>
        <w:t>）功能来提升性能。广播后的变量，会保证每个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的内存中，只驻留一份变量副本，而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</w:t>
      </w:r>
      <w:r w:rsidRPr="002B151F">
        <w:rPr>
          <w:rFonts w:hint="eastAsia"/>
        </w:rPr>
        <w:t>task</w:t>
      </w:r>
      <w:r w:rsidRPr="002B151F">
        <w:rPr>
          <w:rFonts w:hint="eastAsia"/>
        </w:rPr>
        <w:t>执行时共享该</w:t>
      </w:r>
      <w:r w:rsidRPr="002B151F">
        <w:rPr>
          <w:rFonts w:hint="eastAsia"/>
        </w:rPr>
        <w:t>Executor</w:t>
      </w:r>
      <w:r w:rsidRPr="002B151F">
        <w:rPr>
          <w:rFonts w:hint="eastAsia"/>
        </w:rPr>
        <w:t>中的那份变量副本</w:t>
      </w:r>
    </w:p>
    <w:p w:rsidR="000B3670" w:rsidRDefault="000B3670" w:rsidP="000B3670"/>
    <w:p w:rsidR="000B3670" w:rsidRDefault="000B3670" w:rsidP="000B3670">
      <w:pPr>
        <w:pStyle w:val="2"/>
      </w:pPr>
      <w:r>
        <w:t>S</w:t>
      </w:r>
      <w:r>
        <w:rPr>
          <w:rFonts w:hint="eastAsia"/>
        </w:rPr>
        <w:t>park</w:t>
      </w:r>
      <w:r>
        <w:rPr>
          <w:rFonts w:hint="eastAsia"/>
        </w:rPr>
        <w:t>中的快速</w:t>
      </w:r>
      <w:r>
        <w:rPr>
          <w:rFonts w:hint="eastAsia"/>
        </w:rPr>
        <w:t>HashMap</w:t>
      </w:r>
    </w:p>
    <w:p w:rsidR="000B3670" w:rsidRPr="000B3670" w:rsidRDefault="000B3670" w:rsidP="000B367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A9B7C6"/>
          <w:kern w:val="0"/>
          <w:sz w:val="27"/>
          <w:szCs w:val="27"/>
        </w:rPr>
      </w:pP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import</w:t>
      </w:r>
      <w:proofErr w:type="gramEnd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 xml:space="preserve">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scala.reflect.ClassTag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t>/**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A fast hash map implementation for nullable keys. This hash map supports insertions and updates,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but not deletions. This map is about 5X faster than java.util.HashMap, while using much less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space overhead.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Under the hood, it uses our OpenHashSet implementation.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NOTE: when using numeric type as the value type, the user of this class should be careful to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 distinguish between the 0/0.0/0L and non-exist value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  <w:t xml:space="preserve"> */</w:t>
      </w:r>
      <w:r w:rsidRPr="000B3670">
        <w:rPr>
          <w:rFonts w:ascii="Consolas" w:eastAsia="宋体" w:hAnsi="Consolas" w:cs="Consolas"/>
          <w:i/>
          <w:iCs/>
          <w:color w:val="629755"/>
          <w:kern w:val="0"/>
          <w:sz w:val="27"/>
          <w:szCs w:val="27"/>
        </w:rPr>
        <w:br/>
      </w:r>
      <w:proofErr w:type="gramStart"/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t>private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[</w:t>
      </w:r>
      <w:proofErr w:type="gramEnd"/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spark]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br/>
      </w:r>
      <w:r w:rsidRPr="000B3670">
        <w:rPr>
          <w:rFonts w:ascii="Consolas" w:eastAsia="宋体" w:hAnsi="Consolas" w:cs="Consolas"/>
          <w:b/>
          <w:bCs/>
          <w:color w:val="CC7832"/>
          <w:kern w:val="0"/>
          <w:sz w:val="27"/>
          <w:szCs w:val="27"/>
        </w:rPr>
        <w:lastRenderedPageBreak/>
        <w:t xml:space="preserve">class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OpenHashMap[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 xml:space="preserve">K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BBB529"/>
          <w:kern w:val="0"/>
          <w:sz w:val="27"/>
          <w:szCs w:val="27"/>
        </w:rPr>
        <w:t>@specialized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(Long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Int</w:t>
      </w:r>
      <w:r w:rsidRPr="000B3670">
        <w:rPr>
          <w:rFonts w:ascii="Consolas" w:eastAsia="宋体" w:hAnsi="Consolas" w:cs="Consolas"/>
          <w:color w:val="CC7832"/>
          <w:kern w:val="0"/>
          <w:sz w:val="27"/>
          <w:szCs w:val="27"/>
        </w:rPr>
        <w:t xml:space="preserve">, 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 xml:space="preserve">Double) </w:t>
      </w:r>
      <w:r w:rsidRPr="000B3670">
        <w:rPr>
          <w:rFonts w:ascii="Consolas" w:eastAsia="宋体" w:hAnsi="Consolas" w:cs="Consolas"/>
          <w:color w:val="4E807D"/>
          <w:kern w:val="0"/>
          <w:sz w:val="27"/>
          <w:szCs w:val="27"/>
        </w:rPr>
        <w:t>V</w:t>
      </w:r>
      <w:r w:rsidRPr="000B3670">
        <w:rPr>
          <w:rFonts w:ascii="Consolas" w:eastAsia="宋体" w:hAnsi="Consolas" w:cs="Consolas"/>
          <w:color w:val="A9B7C6"/>
          <w:kern w:val="0"/>
          <w:sz w:val="27"/>
          <w:szCs w:val="27"/>
        </w:rPr>
        <w:t>: ClassTag](</w:t>
      </w:r>
    </w:p>
    <w:p w:rsidR="000B3670" w:rsidRDefault="000B3670" w:rsidP="000B3670">
      <w:pPr>
        <w:rPr>
          <w:rFonts w:hint="eastAsia"/>
        </w:rPr>
      </w:pPr>
    </w:p>
    <w:p w:rsidR="0064313F" w:rsidRPr="000B3670" w:rsidRDefault="0064313F" w:rsidP="000B3670">
      <w:r>
        <w:rPr>
          <w:rFonts w:hint="eastAsia"/>
        </w:rPr>
        <w:t>注意：</w:t>
      </w:r>
      <w:bookmarkStart w:id="29" w:name="_GoBack"/>
      <w:bookmarkEnd w:id="29"/>
      <w:r>
        <w:rPr>
          <w:rFonts w:hint="eastAsia"/>
        </w:rPr>
        <w:t>0</w:t>
      </w:r>
      <w:r>
        <w:rPr>
          <w:rFonts w:hint="eastAsia"/>
        </w:rPr>
        <w:t>这里貌似是被作为了空值。</w:t>
      </w:r>
    </w:p>
    <w:sectPr w:rsidR="0064313F" w:rsidRPr="000B3670" w:rsidSect="00C86C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7F5C" w:rsidRDefault="00137F5C" w:rsidP="00FD10BC">
      <w:r>
        <w:separator/>
      </w:r>
    </w:p>
  </w:endnote>
  <w:endnote w:type="continuationSeparator" w:id="0">
    <w:p w:rsidR="00137F5C" w:rsidRDefault="00137F5C" w:rsidP="00FD10BC">
      <w:r>
        <w:continuationSeparator/>
      </w:r>
    </w:p>
  </w:endnote>
  <w:endnote w:type="continuationNotice" w:id="1">
    <w:p w:rsidR="00137F5C" w:rsidRDefault="00137F5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7F5C" w:rsidRDefault="00137F5C" w:rsidP="00FD10BC">
      <w:r>
        <w:separator/>
      </w:r>
    </w:p>
  </w:footnote>
  <w:footnote w:type="continuationSeparator" w:id="0">
    <w:p w:rsidR="00137F5C" w:rsidRDefault="00137F5C" w:rsidP="00FD10BC">
      <w:r>
        <w:continuationSeparator/>
      </w:r>
    </w:p>
  </w:footnote>
  <w:footnote w:type="continuationNotice" w:id="1">
    <w:p w:rsidR="00137F5C" w:rsidRDefault="00137F5C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858FB"/>
    <w:multiLevelType w:val="multilevel"/>
    <w:tmpl w:val="A286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E20D69"/>
    <w:multiLevelType w:val="hybridMultilevel"/>
    <w:tmpl w:val="F7760FCC"/>
    <w:lvl w:ilvl="0" w:tplc="9524350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0E619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1F3CA4"/>
    <w:multiLevelType w:val="hybridMultilevel"/>
    <w:tmpl w:val="13D40A16"/>
    <w:lvl w:ilvl="0" w:tplc="41B897C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8C5E3D"/>
    <w:multiLevelType w:val="hybridMultilevel"/>
    <w:tmpl w:val="E162164C"/>
    <w:lvl w:ilvl="0" w:tplc="D7987F7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A763452"/>
    <w:multiLevelType w:val="hybridMultilevel"/>
    <w:tmpl w:val="540605C0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B1E57A9"/>
    <w:multiLevelType w:val="hybridMultilevel"/>
    <w:tmpl w:val="29BA1F4E"/>
    <w:lvl w:ilvl="0" w:tplc="BD3AE3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6911570"/>
    <w:multiLevelType w:val="hybridMultilevel"/>
    <w:tmpl w:val="16726E74"/>
    <w:lvl w:ilvl="0" w:tplc="67768AEE">
      <w:start w:val="3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F85E8C"/>
    <w:multiLevelType w:val="multilevel"/>
    <w:tmpl w:val="D5362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C606137"/>
    <w:multiLevelType w:val="hybridMultilevel"/>
    <w:tmpl w:val="856E4EC4"/>
    <w:lvl w:ilvl="0" w:tplc="67768AE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D0A64F2"/>
    <w:multiLevelType w:val="hybridMultilevel"/>
    <w:tmpl w:val="767C14F0"/>
    <w:lvl w:ilvl="0" w:tplc="3CC25CC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D813038"/>
    <w:multiLevelType w:val="hybridMultilevel"/>
    <w:tmpl w:val="B238BBF8"/>
    <w:lvl w:ilvl="0" w:tplc="887A1DDA">
      <w:start w:val="1"/>
      <w:numFmt w:val="decimal"/>
      <w:lvlText w:val="%1）"/>
      <w:lvlJc w:val="left"/>
      <w:pPr>
        <w:ind w:left="73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">
    <w:nsid w:val="429F11B0"/>
    <w:multiLevelType w:val="hybridMultilevel"/>
    <w:tmpl w:val="20EECC8C"/>
    <w:lvl w:ilvl="0" w:tplc="70CE0CC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192CF9"/>
    <w:multiLevelType w:val="hybridMultilevel"/>
    <w:tmpl w:val="EFD69090"/>
    <w:lvl w:ilvl="0" w:tplc="02A8543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24320F0"/>
    <w:multiLevelType w:val="hybridMultilevel"/>
    <w:tmpl w:val="26C844D8"/>
    <w:lvl w:ilvl="0" w:tplc="AC90B8B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3F6490F"/>
    <w:multiLevelType w:val="hybridMultilevel"/>
    <w:tmpl w:val="5FA6C96C"/>
    <w:lvl w:ilvl="0" w:tplc="CE005586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41F6C0B"/>
    <w:multiLevelType w:val="hybridMultilevel"/>
    <w:tmpl w:val="DFA2CA46"/>
    <w:lvl w:ilvl="0" w:tplc="2DA455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8F78E3"/>
    <w:multiLevelType w:val="hybridMultilevel"/>
    <w:tmpl w:val="9F446762"/>
    <w:lvl w:ilvl="0" w:tplc="89F86BE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91075A6"/>
    <w:multiLevelType w:val="hybridMultilevel"/>
    <w:tmpl w:val="801E6C64"/>
    <w:lvl w:ilvl="0" w:tplc="CEDA2F9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FDD5FCB"/>
    <w:multiLevelType w:val="hybridMultilevel"/>
    <w:tmpl w:val="6DC216BE"/>
    <w:lvl w:ilvl="0" w:tplc="A634BF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0D34DB0"/>
    <w:multiLevelType w:val="hybridMultilevel"/>
    <w:tmpl w:val="2E9099A4"/>
    <w:lvl w:ilvl="0" w:tplc="E500F07A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>
    <w:nsid w:val="6675678C"/>
    <w:multiLevelType w:val="hybridMultilevel"/>
    <w:tmpl w:val="D42E7066"/>
    <w:lvl w:ilvl="0" w:tplc="BB40FB2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87A55DC"/>
    <w:multiLevelType w:val="hybridMultilevel"/>
    <w:tmpl w:val="F1284400"/>
    <w:lvl w:ilvl="0" w:tplc="A17EE09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690C48AB"/>
    <w:multiLevelType w:val="hybridMultilevel"/>
    <w:tmpl w:val="F954B326"/>
    <w:lvl w:ilvl="0" w:tplc="E98E8C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BA15AD3"/>
    <w:multiLevelType w:val="hybridMultilevel"/>
    <w:tmpl w:val="3D08C5B2"/>
    <w:lvl w:ilvl="0" w:tplc="85FEEF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6C332FA7"/>
    <w:multiLevelType w:val="hybridMultilevel"/>
    <w:tmpl w:val="F476EB64"/>
    <w:lvl w:ilvl="0" w:tplc="1E4A6248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>
    <w:nsid w:val="6D6F7E9A"/>
    <w:multiLevelType w:val="hybridMultilevel"/>
    <w:tmpl w:val="73C8489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73EE3D89"/>
    <w:multiLevelType w:val="hybridMultilevel"/>
    <w:tmpl w:val="AC0CFB68"/>
    <w:lvl w:ilvl="0" w:tplc="E2CA1C0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7C5B058C"/>
    <w:multiLevelType w:val="hybridMultilevel"/>
    <w:tmpl w:val="C9A07420"/>
    <w:lvl w:ilvl="0" w:tplc="AF721EFA">
      <w:start w:val="1"/>
      <w:numFmt w:val="decimal"/>
      <w:lvlText w:val="%1）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F8C7BD6"/>
    <w:multiLevelType w:val="hybridMultilevel"/>
    <w:tmpl w:val="996EBCC8"/>
    <w:lvl w:ilvl="0" w:tplc="73C6E94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2"/>
  </w:num>
  <w:num w:numId="4">
    <w:abstractNumId w:val="19"/>
  </w:num>
  <w:num w:numId="5">
    <w:abstractNumId w:val="14"/>
  </w:num>
  <w:num w:numId="6">
    <w:abstractNumId w:val="30"/>
  </w:num>
  <w:num w:numId="7">
    <w:abstractNumId w:val="25"/>
  </w:num>
  <w:num w:numId="8">
    <w:abstractNumId w:val="4"/>
  </w:num>
  <w:num w:numId="9">
    <w:abstractNumId w:val="28"/>
  </w:num>
  <w:num w:numId="10">
    <w:abstractNumId w:val="17"/>
  </w:num>
  <w:num w:numId="11">
    <w:abstractNumId w:val="20"/>
  </w:num>
  <w:num w:numId="12">
    <w:abstractNumId w:val="10"/>
  </w:num>
  <w:num w:numId="13">
    <w:abstractNumId w:val="13"/>
  </w:num>
  <w:num w:numId="14">
    <w:abstractNumId w:val="3"/>
  </w:num>
  <w:num w:numId="15">
    <w:abstractNumId w:val="11"/>
  </w:num>
  <w:num w:numId="16">
    <w:abstractNumId w:val="15"/>
  </w:num>
  <w:num w:numId="17">
    <w:abstractNumId w:val="18"/>
  </w:num>
  <w:num w:numId="18">
    <w:abstractNumId w:val="7"/>
  </w:num>
  <w:num w:numId="19">
    <w:abstractNumId w:val="9"/>
  </w:num>
  <w:num w:numId="20">
    <w:abstractNumId w:val="5"/>
  </w:num>
  <w:num w:numId="21">
    <w:abstractNumId w:val="16"/>
  </w:num>
  <w:num w:numId="22">
    <w:abstractNumId w:val="29"/>
  </w:num>
  <w:num w:numId="23">
    <w:abstractNumId w:val="31"/>
  </w:num>
  <w:num w:numId="24">
    <w:abstractNumId w:val="27"/>
  </w:num>
  <w:num w:numId="25">
    <w:abstractNumId w:val="23"/>
  </w:num>
  <w:num w:numId="26">
    <w:abstractNumId w:val="1"/>
  </w:num>
  <w:num w:numId="27">
    <w:abstractNumId w:val="8"/>
  </w:num>
  <w:num w:numId="28">
    <w:abstractNumId w:val="6"/>
  </w:num>
  <w:num w:numId="29">
    <w:abstractNumId w:val="12"/>
  </w:num>
  <w:num w:numId="30">
    <w:abstractNumId w:val="26"/>
  </w:num>
  <w:num w:numId="31">
    <w:abstractNumId w:val="2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grammar="clean"/>
  <w:linkStyl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56601"/>
    <w:rsid w:val="00000CF5"/>
    <w:rsid w:val="00002A60"/>
    <w:rsid w:val="00012708"/>
    <w:rsid w:val="0001298D"/>
    <w:rsid w:val="00014945"/>
    <w:rsid w:val="000373CE"/>
    <w:rsid w:val="0004005E"/>
    <w:rsid w:val="00040431"/>
    <w:rsid w:val="00057198"/>
    <w:rsid w:val="00062880"/>
    <w:rsid w:val="000668AF"/>
    <w:rsid w:val="00080C03"/>
    <w:rsid w:val="00080F4F"/>
    <w:rsid w:val="00092493"/>
    <w:rsid w:val="00094EAC"/>
    <w:rsid w:val="000B3670"/>
    <w:rsid w:val="000C01AA"/>
    <w:rsid w:val="000C3EF5"/>
    <w:rsid w:val="000C780B"/>
    <w:rsid w:val="000E4570"/>
    <w:rsid w:val="000E57B9"/>
    <w:rsid w:val="00106583"/>
    <w:rsid w:val="00106CDC"/>
    <w:rsid w:val="00115C62"/>
    <w:rsid w:val="00117BB3"/>
    <w:rsid w:val="00122B65"/>
    <w:rsid w:val="001366BF"/>
    <w:rsid w:val="00137F5C"/>
    <w:rsid w:val="00150152"/>
    <w:rsid w:val="00154CC3"/>
    <w:rsid w:val="00167A07"/>
    <w:rsid w:val="00174F47"/>
    <w:rsid w:val="00185CD3"/>
    <w:rsid w:val="0019648D"/>
    <w:rsid w:val="00197AB7"/>
    <w:rsid w:val="001A19B6"/>
    <w:rsid w:val="001B4EF3"/>
    <w:rsid w:val="001C2914"/>
    <w:rsid w:val="001D36A8"/>
    <w:rsid w:val="001D5771"/>
    <w:rsid w:val="00215C6D"/>
    <w:rsid w:val="002255E1"/>
    <w:rsid w:val="00227D3B"/>
    <w:rsid w:val="0023314F"/>
    <w:rsid w:val="0023772E"/>
    <w:rsid w:val="00250C7D"/>
    <w:rsid w:val="00254FA6"/>
    <w:rsid w:val="00260A7C"/>
    <w:rsid w:val="00263C81"/>
    <w:rsid w:val="00271467"/>
    <w:rsid w:val="00282255"/>
    <w:rsid w:val="0028441A"/>
    <w:rsid w:val="002847F3"/>
    <w:rsid w:val="002B151F"/>
    <w:rsid w:val="002D21E1"/>
    <w:rsid w:val="002D30B4"/>
    <w:rsid w:val="002E5B43"/>
    <w:rsid w:val="002E75A6"/>
    <w:rsid w:val="002F1413"/>
    <w:rsid w:val="00312787"/>
    <w:rsid w:val="00312F1B"/>
    <w:rsid w:val="00316641"/>
    <w:rsid w:val="00322AF4"/>
    <w:rsid w:val="00324E88"/>
    <w:rsid w:val="003275CE"/>
    <w:rsid w:val="00331A6C"/>
    <w:rsid w:val="00333048"/>
    <w:rsid w:val="003408D4"/>
    <w:rsid w:val="00353A2C"/>
    <w:rsid w:val="003639C6"/>
    <w:rsid w:val="0036472C"/>
    <w:rsid w:val="00374AB8"/>
    <w:rsid w:val="003769B2"/>
    <w:rsid w:val="003B18F2"/>
    <w:rsid w:val="003B22B1"/>
    <w:rsid w:val="003D5B93"/>
    <w:rsid w:val="003E3524"/>
    <w:rsid w:val="00415D33"/>
    <w:rsid w:val="00416643"/>
    <w:rsid w:val="00425E22"/>
    <w:rsid w:val="00437479"/>
    <w:rsid w:val="004411D5"/>
    <w:rsid w:val="00453B5C"/>
    <w:rsid w:val="004656CD"/>
    <w:rsid w:val="00475F2E"/>
    <w:rsid w:val="004A3202"/>
    <w:rsid w:val="004A61B8"/>
    <w:rsid w:val="004E3392"/>
    <w:rsid w:val="004E65E4"/>
    <w:rsid w:val="004F12FA"/>
    <w:rsid w:val="00512809"/>
    <w:rsid w:val="0051380E"/>
    <w:rsid w:val="00516AB2"/>
    <w:rsid w:val="005230FB"/>
    <w:rsid w:val="005232C9"/>
    <w:rsid w:val="0052722E"/>
    <w:rsid w:val="00534A8D"/>
    <w:rsid w:val="00536AF0"/>
    <w:rsid w:val="0054173B"/>
    <w:rsid w:val="00567F55"/>
    <w:rsid w:val="00570455"/>
    <w:rsid w:val="005725A6"/>
    <w:rsid w:val="005A35C3"/>
    <w:rsid w:val="005A7186"/>
    <w:rsid w:val="005B1538"/>
    <w:rsid w:val="005B37D9"/>
    <w:rsid w:val="005D1C9C"/>
    <w:rsid w:val="005E1323"/>
    <w:rsid w:val="005F76BD"/>
    <w:rsid w:val="006006A9"/>
    <w:rsid w:val="0060388A"/>
    <w:rsid w:val="006059FD"/>
    <w:rsid w:val="00607B80"/>
    <w:rsid w:val="00626D77"/>
    <w:rsid w:val="00634601"/>
    <w:rsid w:val="0064313F"/>
    <w:rsid w:val="00667F9F"/>
    <w:rsid w:val="00670E4A"/>
    <w:rsid w:val="006730C5"/>
    <w:rsid w:val="006755AD"/>
    <w:rsid w:val="00683886"/>
    <w:rsid w:val="006C1651"/>
    <w:rsid w:val="006E2789"/>
    <w:rsid w:val="006F49F2"/>
    <w:rsid w:val="0070584E"/>
    <w:rsid w:val="00714971"/>
    <w:rsid w:val="00733F88"/>
    <w:rsid w:val="00735E3D"/>
    <w:rsid w:val="00735FEB"/>
    <w:rsid w:val="00751E31"/>
    <w:rsid w:val="007536A2"/>
    <w:rsid w:val="00765C39"/>
    <w:rsid w:val="00766265"/>
    <w:rsid w:val="00774160"/>
    <w:rsid w:val="00790960"/>
    <w:rsid w:val="007A1371"/>
    <w:rsid w:val="007B02E4"/>
    <w:rsid w:val="007B072D"/>
    <w:rsid w:val="007B0D3F"/>
    <w:rsid w:val="007B667B"/>
    <w:rsid w:val="007D7D72"/>
    <w:rsid w:val="007E2DA1"/>
    <w:rsid w:val="007F2929"/>
    <w:rsid w:val="007F3B67"/>
    <w:rsid w:val="00800E24"/>
    <w:rsid w:val="008129D2"/>
    <w:rsid w:val="00826F88"/>
    <w:rsid w:val="0083691A"/>
    <w:rsid w:val="00845A5F"/>
    <w:rsid w:val="00847308"/>
    <w:rsid w:val="0086066C"/>
    <w:rsid w:val="0088110F"/>
    <w:rsid w:val="00884D29"/>
    <w:rsid w:val="00886360"/>
    <w:rsid w:val="0089239E"/>
    <w:rsid w:val="008A73F6"/>
    <w:rsid w:val="008C4B48"/>
    <w:rsid w:val="008C6B75"/>
    <w:rsid w:val="008E1C8D"/>
    <w:rsid w:val="008F026D"/>
    <w:rsid w:val="008F2C72"/>
    <w:rsid w:val="00931B13"/>
    <w:rsid w:val="00932158"/>
    <w:rsid w:val="00932B08"/>
    <w:rsid w:val="00934D64"/>
    <w:rsid w:val="009401BA"/>
    <w:rsid w:val="00951FDE"/>
    <w:rsid w:val="009708EA"/>
    <w:rsid w:val="00983B7E"/>
    <w:rsid w:val="00984E3C"/>
    <w:rsid w:val="0099744A"/>
    <w:rsid w:val="009A734B"/>
    <w:rsid w:val="009B24ED"/>
    <w:rsid w:val="009B4A1B"/>
    <w:rsid w:val="009B71FA"/>
    <w:rsid w:val="009C1944"/>
    <w:rsid w:val="009C72AD"/>
    <w:rsid w:val="009D0DA9"/>
    <w:rsid w:val="009D6A72"/>
    <w:rsid w:val="009E6638"/>
    <w:rsid w:val="009E79E5"/>
    <w:rsid w:val="00A0272E"/>
    <w:rsid w:val="00A17854"/>
    <w:rsid w:val="00A23AF2"/>
    <w:rsid w:val="00A367D7"/>
    <w:rsid w:val="00A413D5"/>
    <w:rsid w:val="00A55845"/>
    <w:rsid w:val="00A561DF"/>
    <w:rsid w:val="00A573AB"/>
    <w:rsid w:val="00A6564E"/>
    <w:rsid w:val="00A72C58"/>
    <w:rsid w:val="00A76A8C"/>
    <w:rsid w:val="00A853CD"/>
    <w:rsid w:val="00AB121F"/>
    <w:rsid w:val="00AC26E6"/>
    <w:rsid w:val="00AC3B51"/>
    <w:rsid w:val="00AC5C1E"/>
    <w:rsid w:val="00AC7D69"/>
    <w:rsid w:val="00AD062C"/>
    <w:rsid w:val="00AE10CD"/>
    <w:rsid w:val="00AE4C7E"/>
    <w:rsid w:val="00AF61AF"/>
    <w:rsid w:val="00B0125B"/>
    <w:rsid w:val="00B02D7E"/>
    <w:rsid w:val="00B04BE0"/>
    <w:rsid w:val="00B1716F"/>
    <w:rsid w:val="00B25ACF"/>
    <w:rsid w:val="00B34EBF"/>
    <w:rsid w:val="00B44B94"/>
    <w:rsid w:val="00B512C5"/>
    <w:rsid w:val="00B56601"/>
    <w:rsid w:val="00B63894"/>
    <w:rsid w:val="00B64998"/>
    <w:rsid w:val="00B809C6"/>
    <w:rsid w:val="00B87447"/>
    <w:rsid w:val="00B878C9"/>
    <w:rsid w:val="00BA5E06"/>
    <w:rsid w:val="00BB3495"/>
    <w:rsid w:val="00BE2506"/>
    <w:rsid w:val="00BE4B65"/>
    <w:rsid w:val="00BF0272"/>
    <w:rsid w:val="00C12F51"/>
    <w:rsid w:val="00C13FFC"/>
    <w:rsid w:val="00C157D9"/>
    <w:rsid w:val="00C21EE5"/>
    <w:rsid w:val="00C26C9F"/>
    <w:rsid w:val="00C62DBD"/>
    <w:rsid w:val="00C632A3"/>
    <w:rsid w:val="00C75770"/>
    <w:rsid w:val="00C83AEF"/>
    <w:rsid w:val="00C86C4A"/>
    <w:rsid w:val="00CA4F1E"/>
    <w:rsid w:val="00CB321F"/>
    <w:rsid w:val="00CD2EF9"/>
    <w:rsid w:val="00CD5AA2"/>
    <w:rsid w:val="00CD7E50"/>
    <w:rsid w:val="00CE078C"/>
    <w:rsid w:val="00CF03A5"/>
    <w:rsid w:val="00CF0D9F"/>
    <w:rsid w:val="00D0086B"/>
    <w:rsid w:val="00D110AE"/>
    <w:rsid w:val="00D1384A"/>
    <w:rsid w:val="00D161AC"/>
    <w:rsid w:val="00D26BEC"/>
    <w:rsid w:val="00D300D0"/>
    <w:rsid w:val="00D30D1E"/>
    <w:rsid w:val="00D34CEC"/>
    <w:rsid w:val="00D36E61"/>
    <w:rsid w:val="00D37385"/>
    <w:rsid w:val="00D457F2"/>
    <w:rsid w:val="00D5196A"/>
    <w:rsid w:val="00D5581C"/>
    <w:rsid w:val="00D6070A"/>
    <w:rsid w:val="00D668EF"/>
    <w:rsid w:val="00D84E1F"/>
    <w:rsid w:val="00D8670A"/>
    <w:rsid w:val="00D931D2"/>
    <w:rsid w:val="00D97B1C"/>
    <w:rsid w:val="00DA110E"/>
    <w:rsid w:val="00DC6B86"/>
    <w:rsid w:val="00DC7A48"/>
    <w:rsid w:val="00DD17CB"/>
    <w:rsid w:val="00DD291F"/>
    <w:rsid w:val="00DE0387"/>
    <w:rsid w:val="00DE5E71"/>
    <w:rsid w:val="00DF40E0"/>
    <w:rsid w:val="00E0595C"/>
    <w:rsid w:val="00E11C0A"/>
    <w:rsid w:val="00E12560"/>
    <w:rsid w:val="00E31096"/>
    <w:rsid w:val="00E341E9"/>
    <w:rsid w:val="00E62EC2"/>
    <w:rsid w:val="00E71D23"/>
    <w:rsid w:val="00E75B08"/>
    <w:rsid w:val="00E77358"/>
    <w:rsid w:val="00E91D81"/>
    <w:rsid w:val="00EA4D4A"/>
    <w:rsid w:val="00EA5E51"/>
    <w:rsid w:val="00EA65B6"/>
    <w:rsid w:val="00EE0CC6"/>
    <w:rsid w:val="00EE58AD"/>
    <w:rsid w:val="00EE6182"/>
    <w:rsid w:val="00EF18EE"/>
    <w:rsid w:val="00EF1915"/>
    <w:rsid w:val="00EF5102"/>
    <w:rsid w:val="00F02144"/>
    <w:rsid w:val="00F15C76"/>
    <w:rsid w:val="00F262E0"/>
    <w:rsid w:val="00F5529B"/>
    <w:rsid w:val="00F57D76"/>
    <w:rsid w:val="00F778E6"/>
    <w:rsid w:val="00F84A49"/>
    <w:rsid w:val="00F85859"/>
    <w:rsid w:val="00F901DB"/>
    <w:rsid w:val="00FA63DE"/>
    <w:rsid w:val="00FB167B"/>
    <w:rsid w:val="00FC2426"/>
    <w:rsid w:val="00FD10BC"/>
    <w:rsid w:val="00FE1761"/>
    <w:rsid w:val="00FE7198"/>
    <w:rsid w:val="00FE771B"/>
    <w:rsid w:val="00FF1A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313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1A6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8744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  <w:rsid w:val="0064313F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  <w:rsid w:val="0064313F"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7D7D7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7D7D72"/>
    <w:rPr>
      <w:rFonts w:ascii="宋体" w:eastAsia="宋体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331A6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331A6C"/>
    <w:rPr>
      <w:color w:val="0000FF"/>
      <w:u w:val="single"/>
    </w:rPr>
  </w:style>
  <w:style w:type="character" w:styleId="a8">
    <w:name w:val="Strong"/>
    <w:basedOn w:val="a0"/>
    <w:uiPriority w:val="22"/>
    <w:qFormat/>
    <w:rsid w:val="00331A6C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331A6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31A6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31A6C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331A6C"/>
  </w:style>
  <w:style w:type="character" w:customStyle="1" w:styleId="hljs-class">
    <w:name w:val="hljs-class"/>
    <w:basedOn w:val="a0"/>
    <w:rsid w:val="00331A6C"/>
  </w:style>
  <w:style w:type="character" w:customStyle="1" w:styleId="hljs-title">
    <w:name w:val="hljs-title"/>
    <w:basedOn w:val="a0"/>
    <w:rsid w:val="00331A6C"/>
  </w:style>
  <w:style w:type="character" w:customStyle="1" w:styleId="hljs-params">
    <w:name w:val="hljs-params"/>
    <w:basedOn w:val="a0"/>
    <w:rsid w:val="00331A6C"/>
  </w:style>
  <w:style w:type="character" w:customStyle="1" w:styleId="hljs-type">
    <w:name w:val="hljs-type"/>
    <w:basedOn w:val="a0"/>
    <w:rsid w:val="00331A6C"/>
  </w:style>
  <w:style w:type="character" w:customStyle="1" w:styleId="hljs-string">
    <w:name w:val="hljs-string"/>
    <w:basedOn w:val="a0"/>
    <w:rsid w:val="00331A6C"/>
  </w:style>
  <w:style w:type="character" w:customStyle="1" w:styleId="hljs-number">
    <w:name w:val="hljs-number"/>
    <w:basedOn w:val="a0"/>
    <w:rsid w:val="00331A6C"/>
  </w:style>
  <w:style w:type="character" w:customStyle="1" w:styleId="hljs-literal">
    <w:name w:val="hljs-literal"/>
    <w:basedOn w:val="a0"/>
    <w:rsid w:val="00331A6C"/>
  </w:style>
  <w:style w:type="character" w:customStyle="1" w:styleId="3Char">
    <w:name w:val="标题 3 Char"/>
    <w:basedOn w:val="a0"/>
    <w:link w:val="3"/>
    <w:uiPriority w:val="9"/>
    <w:rsid w:val="00331A6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8744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List Paragraph"/>
    <w:basedOn w:val="a"/>
    <w:uiPriority w:val="34"/>
    <w:qFormat/>
    <w:rsid w:val="00E11C0A"/>
    <w:pPr>
      <w:ind w:firstLineChars="200" w:firstLine="420"/>
    </w:pPr>
  </w:style>
  <w:style w:type="paragraph" w:styleId="aa">
    <w:name w:val="Balloon Text"/>
    <w:basedOn w:val="a"/>
    <w:link w:val="Char2"/>
    <w:uiPriority w:val="99"/>
    <w:semiHidden/>
    <w:unhideWhenUsed/>
    <w:rsid w:val="00174F47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174F47"/>
    <w:rPr>
      <w:sz w:val="18"/>
      <w:szCs w:val="18"/>
    </w:rPr>
  </w:style>
  <w:style w:type="paragraph" w:styleId="ab">
    <w:name w:val="Revision"/>
    <w:hidden/>
    <w:uiPriority w:val="99"/>
    <w:semiHidden/>
    <w:rsid w:val="00CA4F1E"/>
  </w:style>
  <w:style w:type="character" w:customStyle="1" w:styleId="relativetime">
    <w:name w:val="relativetime"/>
    <w:basedOn w:val="a0"/>
    <w:rsid w:val="001B4EF3"/>
  </w:style>
  <w:style w:type="character" w:customStyle="1" w:styleId="reputation-score">
    <w:name w:val="reputation-score"/>
    <w:basedOn w:val="a0"/>
    <w:rsid w:val="001B4EF3"/>
  </w:style>
  <w:style w:type="character" w:customStyle="1" w:styleId="badgecount">
    <w:name w:val="badgecount"/>
    <w:basedOn w:val="a0"/>
    <w:rsid w:val="001B4EF3"/>
  </w:style>
  <w:style w:type="character" w:customStyle="1" w:styleId="cool">
    <w:name w:val="cool"/>
    <w:basedOn w:val="a0"/>
    <w:rsid w:val="001B4EF3"/>
  </w:style>
  <w:style w:type="character" w:customStyle="1" w:styleId="comment-copy">
    <w:name w:val="comment-copy"/>
    <w:basedOn w:val="a0"/>
    <w:rsid w:val="001B4EF3"/>
  </w:style>
  <w:style w:type="character" w:customStyle="1" w:styleId="relativetime-clean">
    <w:name w:val="relativetime-clean"/>
    <w:basedOn w:val="a0"/>
    <w:rsid w:val="001B4EF3"/>
  </w:style>
  <w:style w:type="character" w:customStyle="1" w:styleId="warm">
    <w:name w:val="warm"/>
    <w:basedOn w:val="a0"/>
    <w:rsid w:val="001B4EF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D10B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0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D10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10B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10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10B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D10B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D10B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2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7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4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56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00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7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24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8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95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93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5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5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51109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171151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11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226698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5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64373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6351917">
              <w:marLeft w:val="0"/>
              <w:marRight w:val="0"/>
              <w:marTop w:val="6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8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372992">
                      <w:marLeft w:val="0"/>
                      <w:marRight w:val="0"/>
                      <w:marTop w:val="15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6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7040181">
                      <w:marLeft w:val="12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33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2995131">
          <w:marLeft w:val="0"/>
          <w:marRight w:val="0"/>
          <w:marTop w:val="150"/>
          <w:marBottom w:val="0"/>
          <w:divBdr>
            <w:top w:val="single" w:sz="6" w:space="0" w:color="E4E6E8"/>
            <w:left w:val="none" w:sz="0" w:space="0" w:color="auto"/>
            <w:bottom w:val="none" w:sz="0" w:space="8" w:color="auto"/>
            <w:right w:val="none" w:sz="0" w:space="0" w:color="auto"/>
          </w:divBdr>
          <w:divsChild>
            <w:div w:id="1814905850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48558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66625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202689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83045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5873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69412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81607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7651443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190953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973116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8561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9036571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0" w:color="auto"/>
                <w:bottom w:val="single" w:sz="6" w:space="5" w:color="EFF0F1"/>
                <w:right w:val="none" w:sz="0" w:space="2" w:color="auto"/>
              </w:divBdr>
              <w:divsChild>
                <w:div w:id="170382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6021214">
              <w:marLeft w:val="0"/>
              <w:marRight w:val="0"/>
              <w:marTop w:val="0"/>
              <w:marBottom w:val="0"/>
              <w:divBdr>
                <w:top w:val="none" w:sz="0" w:space="5" w:color="auto"/>
                <w:left w:val="none" w:sz="0" w:space="5" w:color="auto"/>
                <w:bottom w:val="single" w:sz="6" w:space="5" w:color="EFF0F1"/>
                <w:right w:val="none" w:sz="0" w:space="5" w:color="auto"/>
              </w:divBdr>
              <w:divsChild>
                <w:div w:id="69222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754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76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E0D9F-F92F-40CB-9000-2A877C2BA82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4E87EB2-2A83-48A5-8A05-2723AA7EF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5586</TotalTime>
  <Pages>63</Pages>
  <Words>6892</Words>
  <Characters>39288</Characters>
  <Application>Microsoft Office Word</Application>
  <DocSecurity>0</DocSecurity>
  <Lines>327</Lines>
  <Paragraphs>92</Paragraphs>
  <ScaleCrop>false</ScaleCrop>
  <Company/>
  <LinksUpToDate>false</LinksUpToDate>
  <CharactersWithSpaces>46088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224</cp:revision>
  <dcterms:created xsi:type="dcterms:W3CDTF">2018-01-24T06:34:00Z</dcterms:created>
  <dcterms:modified xsi:type="dcterms:W3CDTF">2018-09-21T09:06:00Z</dcterms:modified>
</cp:coreProperties>
</file>